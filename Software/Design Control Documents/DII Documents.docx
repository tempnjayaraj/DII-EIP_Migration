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BB7" w:rsidRPr="00EC5ECB" w:rsidRDefault="00867BB7" w:rsidP="002148E5">
      <w:pPr>
        <w:tabs>
          <w:tab w:val="left" w:pos="6480"/>
          <w:tab w:val="left" w:pos="7290"/>
          <w:tab w:val="left" w:pos="9630"/>
          <w:tab w:val="left" w:pos="12240"/>
        </w:tabs>
        <w:rPr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Document</w:t>
      </w:r>
      <w:r w:rsidRPr="00EC5ECB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>Rev</w:t>
      </w:r>
      <w:r>
        <w:rPr>
          <w:rFonts w:ascii="Arial" w:hAnsi="Arial" w:cs="Arial"/>
          <w:b/>
          <w:sz w:val="20"/>
          <w:szCs w:val="20"/>
        </w:rPr>
        <w:tab/>
      </w:r>
      <w:r w:rsidR="002148E5">
        <w:rPr>
          <w:rFonts w:ascii="Arial" w:hAnsi="Arial" w:cs="Arial"/>
          <w:b/>
          <w:sz w:val="20"/>
          <w:szCs w:val="20"/>
        </w:rPr>
        <w:t xml:space="preserve">Release </w:t>
      </w:r>
      <w:r w:rsidRPr="00EC5ECB">
        <w:rPr>
          <w:rFonts w:ascii="Arial" w:hAnsi="Arial" w:cs="Arial"/>
          <w:b/>
          <w:sz w:val="20"/>
          <w:szCs w:val="20"/>
        </w:rPr>
        <w:t>Status</w:t>
      </w:r>
      <w:r w:rsidR="002148E5">
        <w:rPr>
          <w:rFonts w:ascii="Arial" w:hAnsi="Arial" w:cs="Arial"/>
          <w:b/>
          <w:sz w:val="20"/>
          <w:szCs w:val="20"/>
        </w:rPr>
        <w:tab/>
        <w:t>Execution Status</w:t>
      </w:r>
      <w:r w:rsidR="002148E5">
        <w:rPr>
          <w:rFonts w:ascii="Arial" w:hAnsi="Arial" w:cs="Arial"/>
          <w:b/>
          <w:sz w:val="20"/>
          <w:szCs w:val="20"/>
        </w:rPr>
        <w:tab/>
        <w:t>Time to Execute</w:t>
      </w:r>
    </w:p>
    <w:p w:rsidR="00867BB7" w:rsidRPr="00EC5ECB" w:rsidRDefault="00867BB7" w:rsidP="002148E5">
      <w:pPr>
        <w:tabs>
          <w:tab w:val="left" w:pos="6480"/>
          <w:tab w:val="left" w:pos="6840"/>
          <w:tab w:val="left" w:pos="7290"/>
          <w:tab w:val="left" w:pos="8010"/>
          <w:tab w:val="left" w:pos="9630"/>
          <w:tab w:val="left" w:pos="12240"/>
        </w:tabs>
        <w:rPr>
          <w:sz w:val="20"/>
          <w:szCs w:val="20"/>
        </w:rPr>
      </w:pPr>
      <w:r w:rsidRPr="00EC5ECB">
        <w:rPr>
          <w:sz w:val="20"/>
          <w:szCs w:val="20"/>
        </w:rPr>
        <w:t>—————————————————————————————————————————</w:t>
      </w:r>
      <w:r w:rsidR="00452B3F">
        <w:rPr>
          <w:sz w:val="20"/>
          <w:szCs w:val="20"/>
        </w:rPr>
        <w:t>—————————————</w:t>
      </w:r>
      <w:r w:rsidR="002148E5">
        <w:rPr>
          <w:sz w:val="20"/>
          <w:szCs w:val="20"/>
        </w:rPr>
        <w:t>—————————————————</w:t>
      </w:r>
    </w:p>
    <w:p w:rsidR="00867BB7" w:rsidRPr="00E54746" w:rsidRDefault="00867BB7" w:rsidP="002148E5">
      <w:pPr>
        <w:tabs>
          <w:tab w:val="left" w:pos="6480"/>
          <w:tab w:val="left" w:pos="7290"/>
          <w:tab w:val="left" w:pos="9630"/>
          <w:tab w:val="left" w:pos="12240"/>
        </w:tabs>
        <w:rPr>
          <w:rFonts w:ascii="Arial" w:hAnsi="Arial" w:cs="Arial"/>
          <w:color w:val="00B050"/>
          <w:sz w:val="20"/>
          <w:szCs w:val="20"/>
        </w:rPr>
      </w:pPr>
      <w:r w:rsidRPr="00E54746">
        <w:rPr>
          <w:rFonts w:ascii="Arial" w:hAnsi="Arial" w:cs="Arial"/>
          <w:sz w:val="20"/>
          <w:szCs w:val="20"/>
        </w:rPr>
        <w:t>15000283 Dyonics II Footswitch Software Requirements Specification</w:t>
      </w:r>
      <w:r>
        <w:rPr>
          <w:rFonts w:ascii="Arial" w:hAnsi="Arial" w:cs="Arial"/>
          <w:sz w:val="20"/>
          <w:szCs w:val="20"/>
        </w:rPr>
        <w:tab/>
      </w:r>
      <w:r w:rsidRPr="00E54746">
        <w:rPr>
          <w:rFonts w:ascii="Arial" w:hAnsi="Arial" w:cs="Arial"/>
          <w:color w:val="00B050"/>
          <w:sz w:val="20"/>
          <w:szCs w:val="20"/>
        </w:rPr>
        <w:t>A</w:t>
      </w:r>
      <w:r w:rsidR="004D5FEF">
        <w:rPr>
          <w:rFonts w:ascii="Arial" w:hAnsi="Arial" w:cs="Arial"/>
          <w:sz w:val="20"/>
          <w:szCs w:val="20"/>
        </w:rPr>
        <w:tab/>
      </w:r>
      <w:r w:rsidR="000D3681">
        <w:rPr>
          <w:rFonts w:ascii="Arial" w:hAnsi="Arial" w:cs="Arial"/>
          <w:color w:val="00B050"/>
          <w:sz w:val="20"/>
          <w:szCs w:val="20"/>
        </w:rPr>
        <w:t>In SAP</w:t>
      </w:r>
    </w:p>
    <w:p w:rsidR="00867BB7" w:rsidRPr="00E54746" w:rsidRDefault="00867BB7" w:rsidP="002148E5">
      <w:pPr>
        <w:tabs>
          <w:tab w:val="left" w:pos="6480"/>
          <w:tab w:val="left" w:pos="7290"/>
          <w:tab w:val="left" w:pos="9630"/>
          <w:tab w:val="left" w:pos="12240"/>
        </w:tabs>
        <w:rPr>
          <w:rFonts w:ascii="Arial" w:hAnsi="Arial" w:cs="Arial"/>
          <w:color w:val="00B050"/>
          <w:sz w:val="20"/>
          <w:szCs w:val="20"/>
        </w:rPr>
      </w:pPr>
      <w:r w:rsidRPr="00E54746">
        <w:rPr>
          <w:rFonts w:ascii="Arial" w:hAnsi="Arial" w:cs="Arial"/>
          <w:sz w:val="20"/>
          <w:szCs w:val="20"/>
        </w:rPr>
        <w:t>15000284 Dyonics II Footswitch Software Design Specification</w:t>
      </w:r>
      <w:r>
        <w:rPr>
          <w:rFonts w:ascii="Arial" w:hAnsi="Arial" w:cs="Arial"/>
          <w:sz w:val="20"/>
          <w:szCs w:val="20"/>
        </w:rPr>
        <w:tab/>
      </w:r>
      <w:r w:rsidRPr="00E54746">
        <w:rPr>
          <w:rFonts w:ascii="Arial" w:hAnsi="Arial" w:cs="Arial"/>
          <w:color w:val="00B050"/>
          <w:sz w:val="20"/>
          <w:szCs w:val="20"/>
        </w:rPr>
        <w:t>A</w:t>
      </w:r>
      <w:r w:rsidR="004D5FEF">
        <w:rPr>
          <w:rFonts w:ascii="Arial" w:hAnsi="Arial" w:cs="Arial"/>
          <w:sz w:val="20"/>
          <w:szCs w:val="20"/>
        </w:rPr>
        <w:tab/>
      </w:r>
      <w:r w:rsidR="000D3681">
        <w:rPr>
          <w:rFonts w:ascii="Arial" w:hAnsi="Arial" w:cs="Arial"/>
          <w:color w:val="00B050"/>
          <w:sz w:val="20"/>
          <w:szCs w:val="20"/>
        </w:rPr>
        <w:t>In SAP</w:t>
      </w:r>
    </w:p>
    <w:p w:rsidR="00867BB7" w:rsidRPr="00E54746" w:rsidRDefault="00867BB7" w:rsidP="002148E5">
      <w:pPr>
        <w:tabs>
          <w:tab w:val="left" w:pos="6480"/>
          <w:tab w:val="left" w:pos="7290"/>
          <w:tab w:val="left" w:pos="9630"/>
          <w:tab w:val="left" w:pos="12240"/>
        </w:tabs>
        <w:rPr>
          <w:rFonts w:ascii="Arial" w:hAnsi="Arial" w:cs="Arial"/>
          <w:sz w:val="20"/>
          <w:szCs w:val="20"/>
        </w:rPr>
      </w:pPr>
      <w:proofErr w:type="gramStart"/>
      <w:r w:rsidRPr="00E54746">
        <w:rPr>
          <w:rFonts w:ascii="Arial" w:hAnsi="Arial" w:cs="Arial"/>
          <w:sz w:val="20"/>
          <w:szCs w:val="20"/>
        </w:rPr>
        <w:t>15000285</w:t>
      </w:r>
      <w:proofErr w:type="gramEnd"/>
      <w:r w:rsidRPr="00E54746">
        <w:rPr>
          <w:rFonts w:ascii="Arial" w:hAnsi="Arial" w:cs="Arial"/>
          <w:sz w:val="20"/>
          <w:szCs w:val="20"/>
        </w:rPr>
        <w:t xml:space="preserve"> Shaver Pump Interface Protocol</w:t>
      </w:r>
      <w:r>
        <w:rPr>
          <w:rFonts w:ascii="Arial" w:hAnsi="Arial" w:cs="Arial"/>
          <w:sz w:val="20"/>
          <w:szCs w:val="20"/>
        </w:rPr>
        <w:tab/>
      </w:r>
      <w:ins w:id="0" w:author="Tenney, Doug" w:date="2019-09-24T14:30:00Z">
        <w:r w:rsidR="002F3899" w:rsidRPr="003B56D9">
          <w:rPr>
            <w:rFonts w:ascii="Arial" w:hAnsi="Arial" w:cs="Arial"/>
            <w:color w:val="FF0000"/>
            <w:sz w:val="20"/>
            <w:szCs w:val="20"/>
          </w:rPr>
          <w:t>C</w:t>
        </w:r>
      </w:ins>
      <w:del w:id="1" w:author="Tenney, Doug" w:date="2019-09-24T14:30:00Z">
        <w:r w:rsidRPr="00E54746" w:rsidDel="002F3899">
          <w:rPr>
            <w:rFonts w:ascii="Arial" w:hAnsi="Arial" w:cs="Arial"/>
            <w:color w:val="FF0000"/>
            <w:sz w:val="20"/>
            <w:szCs w:val="20"/>
          </w:rPr>
          <w:delText>B</w:delText>
        </w:r>
        <w:r w:rsidR="00D17E01" w:rsidDel="002F3899">
          <w:rPr>
            <w:rFonts w:ascii="Arial" w:hAnsi="Arial" w:cs="Arial"/>
            <w:color w:val="FF0000"/>
            <w:sz w:val="20"/>
            <w:szCs w:val="20"/>
          </w:rPr>
          <w:delText>.1</w:delText>
        </w:r>
      </w:del>
      <w:r w:rsidR="004D5FEF">
        <w:rPr>
          <w:rFonts w:ascii="Arial" w:hAnsi="Arial" w:cs="Arial"/>
          <w:sz w:val="20"/>
          <w:szCs w:val="20"/>
        </w:rPr>
        <w:tab/>
      </w:r>
      <w:ins w:id="2" w:author="Tenney, Doug" w:date="2019-09-25T17:40:00Z">
        <w:r w:rsidR="004C11D8" w:rsidRPr="004C11D8">
          <w:rPr>
            <w:rFonts w:ascii="Arial" w:hAnsi="Arial" w:cs="Arial"/>
            <w:color w:val="0070C0"/>
            <w:sz w:val="20"/>
            <w:szCs w:val="20"/>
            <w:rPrChange w:id="3" w:author="Tenney, Doug" w:date="2019-09-25T17:40:00Z">
              <w:rPr>
                <w:rFonts w:ascii="Arial" w:hAnsi="Arial" w:cs="Arial"/>
                <w:sz w:val="20"/>
                <w:szCs w:val="20"/>
              </w:rPr>
            </w:rPrChange>
          </w:rPr>
          <w:t xml:space="preserve">Pending </w:t>
        </w:r>
      </w:ins>
      <w:del w:id="4" w:author="Tenney, Doug" w:date="2019-09-25T17:38:00Z">
        <w:r w:rsidR="00966CEF" w:rsidRPr="004C11D8" w:rsidDel="004C11D8">
          <w:rPr>
            <w:rFonts w:ascii="Arial" w:hAnsi="Arial" w:cs="Arial"/>
            <w:color w:val="0070C0"/>
            <w:sz w:val="20"/>
            <w:szCs w:val="20"/>
          </w:rPr>
          <w:delText>Release to</w:delText>
        </w:r>
      </w:del>
      <w:ins w:id="5" w:author="Tenney, Doug" w:date="2019-09-25T17:38:00Z">
        <w:r w:rsidR="004C11D8" w:rsidRPr="004C11D8">
          <w:rPr>
            <w:rFonts w:ascii="Arial" w:hAnsi="Arial" w:cs="Arial"/>
            <w:color w:val="0070C0"/>
            <w:sz w:val="20"/>
            <w:szCs w:val="20"/>
          </w:rPr>
          <w:t>In</w:t>
        </w:r>
      </w:ins>
      <w:r w:rsidR="00966CEF" w:rsidRPr="004C11D8">
        <w:rPr>
          <w:rFonts w:ascii="Arial" w:hAnsi="Arial" w:cs="Arial"/>
          <w:color w:val="0070C0"/>
          <w:sz w:val="20"/>
          <w:szCs w:val="20"/>
        </w:rPr>
        <w:t xml:space="preserve"> SA</w:t>
      </w:r>
      <w:r w:rsidR="00966CEF" w:rsidRPr="00E54746">
        <w:rPr>
          <w:rFonts w:ascii="Arial" w:hAnsi="Arial" w:cs="Arial"/>
          <w:color w:val="0070C0"/>
          <w:sz w:val="20"/>
          <w:szCs w:val="20"/>
        </w:rPr>
        <w:t>P</w:t>
      </w:r>
    </w:p>
    <w:p w:rsidR="00867BB7" w:rsidRPr="00E54746" w:rsidRDefault="00867BB7" w:rsidP="002148E5">
      <w:pPr>
        <w:tabs>
          <w:tab w:val="left" w:pos="6480"/>
          <w:tab w:val="left" w:pos="7290"/>
          <w:tab w:val="left" w:pos="9630"/>
          <w:tab w:val="left" w:pos="12240"/>
        </w:tabs>
        <w:rPr>
          <w:rFonts w:ascii="Arial" w:hAnsi="Arial" w:cs="Arial"/>
          <w:color w:val="0070C0"/>
          <w:sz w:val="20"/>
          <w:szCs w:val="20"/>
        </w:rPr>
      </w:pPr>
      <w:r w:rsidRPr="00E54746">
        <w:rPr>
          <w:rFonts w:ascii="Arial" w:hAnsi="Arial" w:cs="Arial"/>
          <w:sz w:val="20"/>
          <w:szCs w:val="20"/>
        </w:rPr>
        <w:t>15000286 D</w:t>
      </w:r>
      <w:ins w:id="6" w:author="Tenney, Doug" w:date="2019-09-27T09:58:00Z">
        <w:r w:rsidR="00BC7B99">
          <w:rPr>
            <w:rFonts w:ascii="Arial" w:hAnsi="Arial" w:cs="Arial"/>
            <w:sz w:val="20"/>
            <w:szCs w:val="20"/>
          </w:rPr>
          <w:t xml:space="preserve">yonics </w:t>
        </w:r>
      </w:ins>
      <w:r w:rsidRPr="00E54746">
        <w:rPr>
          <w:rFonts w:ascii="Arial" w:hAnsi="Arial" w:cs="Arial"/>
          <w:sz w:val="20"/>
          <w:szCs w:val="20"/>
        </w:rPr>
        <w:t>II RS485 Accessory Protocol</w:t>
      </w:r>
      <w:r>
        <w:rPr>
          <w:rFonts w:ascii="Arial" w:hAnsi="Arial" w:cs="Arial"/>
          <w:sz w:val="20"/>
          <w:szCs w:val="20"/>
        </w:rPr>
        <w:tab/>
      </w:r>
      <w:ins w:id="7" w:author="Tenney, Doug" w:date="2019-09-24T14:30:00Z">
        <w:r w:rsidR="002F3899" w:rsidRPr="003B56D9">
          <w:rPr>
            <w:rFonts w:ascii="Arial" w:hAnsi="Arial" w:cs="Arial"/>
            <w:color w:val="FF0000"/>
            <w:sz w:val="20"/>
            <w:szCs w:val="20"/>
          </w:rPr>
          <w:t>B</w:t>
        </w:r>
      </w:ins>
      <w:del w:id="8" w:author="Tenney, Doug" w:date="2019-09-24T14:30:00Z">
        <w:r w:rsidRPr="00E54746" w:rsidDel="002F3899">
          <w:rPr>
            <w:rFonts w:ascii="Arial" w:hAnsi="Arial" w:cs="Arial"/>
            <w:color w:val="FF0000"/>
            <w:sz w:val="20"/>
            <w:szCs w:val="20"/>
          </w:rPr>
          <w:delText>A.5</w:delText>
        </w:r>
      </w:del>
      <w:r w:rsidR="004D5FEF">
        <w:rPr>
          <w:rFonts w:ascii="Arial" w:hAnsi="Arial" w:cs="Arial"/>
          <w:sz w:val="20"/>
          <w:szCs w:val="20"/>
        </w:rPr>
        <w:tab/>
      </w:r>
      <w:ins w:id="9" w:author="Tenney, Doug" w:date="2019-09-25T17:40:00Z">
        <w:r w:rsidR="004C11D8" w:rsidRPr="00CC7BC5">
          <w:rPr>
            <w:rFonts w:ascii="Arial" w:hAnsi="Arial" w:cs="Arial"/>
            <w:color w:val="0070C0"/>
            <w:sz w:val="20"/>
            <w:szCs w:val="20"/>
          </w:rPr>
          <w:t>Pending In SA</w:t>
        </w:r>
        <w:r w:rsidR="004C11D8" w:rsidRPr="00E54746">
          <w:rPr>
            <w:rFonts w:ascii="Arial" w:hAnsi="Arial" w:cs="Arial"/>
            <w:color w:val="0070C0"/>
            <w:sz w:val="20"/>
            <w:szCs w:val="20"/>
          </w:rPr>
          <w:t>P</w:t>
        </w:r>
        <w:r w:rsidR="004C11D8" w:rsidRPr="00E54746" w:rsidDel="004C11D8">
          <w:rPr>
            <w:rFonts w:ascii="Arial" w:hAnsi="Arial" w:cs="Arial"/>
            <w:color w:val="0070C0"/>
            <w:sz w:val="20"/>
            <w:szCs w:val="20"/>
          </w:rPr>
          <w:t xml:space="preserve"> </w:t>
        </w:r>
      </w:ins>
      <w:del w:id="10" w:author="Tenney, Doug" w:date="2019-09-25T17:39:00Z">
        <w:r w:rsidR="004D5FEF" w:rsidRPr="00E54746" w:rsidDel="004C11D8">
          <w:rPr>
            <w:rFonts w:ascii="Arial" w:hAnsi="Arial" w:cs="Arial"/>
            <w:color w:val="0070C0"/>
            <w:sz w:val="20"/>
            <w:szCs w:val="20"/>
          </w:rPr>
          <w:delText>Release to SAP</w:delText>
        </w:r>
      </w:del>
    </w:p>
    <w:p w:rsidR="002F3899" w:rsidRDefault="00867BB7" w:rsidP="002148E5">
      <w:pPr>
        <w:tabs>
          <w:tab w:val="left" w:pos="6480"/>
          <w:tab w:val="left" w:pos="7290"/>
          <w:tab w:val="left" w:pos="9630"/>
          <w:tab w:val="left" w:pos="12240"/>
        </w:tabs>
        <w:rPr>
          <w:ins w:id="11" w:author="Tenney, Doug" w:date="2019-09-24T14:29:00Z"/>
          <w:rFonts w:ascii="Arial" w:hAnsi="Arial" w:cs="Arial"/>
          <w:color w:val="00B050"/>
          <w:sz w:val="20"/>
          <w:szCs w:val="20"/>
        </w:rPr>
      </w:pPr>
      <w:r w:rsidRPr="00E54746">
        <w:rPr>
          <w:rFonts w:ascii="Arial" w:hAnsi="Arial" w:cs="Arial"/>
          <w:sz w:val="20"/>
          <w:szCs w:val="20"/>
        </w:rPr>
        <w:t>15000303 Dyonics II Footswitch Software Design Verification</w:t>
      </w:r>
      <w:r>
        <w:rPr>
          <w:rFonts w:ascii="Arial" w:hAnsi="Arial" w:cs="Arial"/>
          <w:sz w:val="20"/>
          <w:szCs w:val="20"/>
        </w:rPr>
        <w:tab/>
      </w:r>
      <w:del w:id="12" w:author="Tenney, Doug" w:date="2019-09-24T14:30:00Z">
        <w:r w:rsidR="00412751" w:rsidRPr="003B56D9" w:rsidDel="002F3899">
          <w:rPr>
            <w:rFonts w:ascii="Arial" w:hAnsi="Arial" w:cs="Arial"/>
            <w:color w:val="FF0000"/>
            <w:sz w:val="20"/>
            <w:szCs w:val="20"/>
          </w:rPr>
          <w:delText>A</w:delText>
        </w:r>
      </w:del>
      <w:ins w:id="13" w:author="Tenney, Doug" w:date="2019-09-24T14:30:00Z">
        <w:r w:rsidR="002F3899" w:rsidRPr="003B56D9">
          <w:rPr>
            <w:rFonts w:ascii="Arial" w:hAnsi="Arial" w:cs="Arial"/>
            <w:color w:val="FF0000"/>
            <w:sz w:val="20"/>
            <w:szCs w:val="20"/>
          </w:rPr>
          <w:t>B</w:t>
        </w:r>
      </w:ins>
      <w:r w:rsidR="004D5FEF">
        <w:rPr>
          <w:rFonts w:ascii="Arial" w:hAnsi="Arial" w:cs="Arial"/>
          <w:sz w:val="20"/>
          <w:szCs w:val="20"/>
        </w:rPr>
        <w:tab/>
      </w:r>
      <w:ins w:id="14" w:author="Tenney, Doug" w:date="2019-09-25T17:40:00Z">
        <w:r w:rsidR="004C11D8" w:rsidRPr="00CC7BC5">
          <w:rPr>
            <w:rFonts w:ascii="Arial" w:hAnsi="Arial" w:cs="Arial"/>
            <w:color w:val="0070C0"/>
            <w:sz w:val="20"/>
            <w:szCs w:val="20"/>
          </w:rPr>
          <w:t>Pending In SA</w:t>
        </w:r>
        <w:r w:rsidR="004C11D8" w:rsidRPr="00E54746">
          <w:rPr>
            <w:rFonts w:ascii="Arial" w:hAnsi="Arial" w:cs="Arial"/>
            <w:color w:val="0070C0"/>
            <w:sz w:val="20"/>
            <w:szCs w:val="20"/>
          </w:rPr>
          <w:t>P</w:t>
        </w:r>
      </w:ins>
      <w:ins w:id="15" w:author="Tenney, Doug" w:date="2019-09-24T14:30:00Z">
        <w:r w:rsidR="002F3899" w:rsidRPr="00982202" w:rsidDel="002F3899">
          <w:rPr>
            <w:rFonts w:ascii="Arial" w:hAnsi="Arial" w:cs="Arial"/>
            <w:color w:val="FF0000"/>
            <w:sz w:val="20"/>
            <w:szCs w:val="20"/>
          </w:rPr>
          <w:t xml:space="preserve"> </w:t>
        </w:r>
      </w:ins>
      <w:del w:id="16" w:author="Tenney, Doug" w:date="2019-09-24T14:30:00Z">
        <w:r w:rsidR="00412751" w:rsidRPr="00982202" w:rsidDel="002F3899">
          <w:rPr>
            <w:rFonts w:ascii="Arial" w:hAnsi="Arial" w:cs="Arial"/>
            <w:color w:val="FF0000"/>
            <w:sz w:val="20"/>
            <w:szCs w:val="20"/>
          </w:rPr>
          <w:delText>Update to EZ-Tap</w:delText>
        </w:r>
      </w:del>
      <w:r w:rsidR="002148E5">
        <w:rPr>
          <w:rFonts w:ascii="Arial" w:hAnsi="Arial" w:cs="Arial"/>
          <w:color w:val="FF0000"/>
          <w:sz w:val="20"/>
          <w:szCs w:val="20"/>
        </w:rPr>
        <w:tab/>
      </w:r>
      <w:ins w:id="17" w:author="Tenney, Doug" w:date="2019-09-27T09:54:00Z">
        <w:r w:rsidR="00BC7B99" w:rsidRPr="00BC7B99">
          <w:rPr>
            <w:rFonts w:ascii="Arial" w:hAnsi="Arial" w:cs="Arial"/>
            <w:color w:val="0070C0"/>
            <w:sz w:val="20"/>
            <w:szCs w:val="20"/>
            <w:rPrChange w:id="18" w:author="Tenney, Doug" w:date="2019-09-27T09:55:00Z">
              <w:rPr>
                <w:rFonts w:ascii="Arial" w:hAnsi="Arial" w:cs="Arial"/>
                <w:color w:val="FF0000"/>
                <w:sz w:val="20"/>
                <w:szCs w:val="20"/>
              </w:rPr>
            </w:rPrChange>
          </w:rPr>
          <w:t>A.1</w:t>
        </w:r>
        <w:r w:rsidR="00BC7B99" w:rsidRPr="00BC7B99">
          <w:rPr>
            <w:rFonts w:ascii="Arial" w:hAnsi="Arial" w:cs="Arial"/>
            <w:color w:val="00B050"/>
            <w:sz w:val="20"/>
            <w:szCs w:val="20"/>
            <w:rPrChange w:id="19" w:author="Tenney, Doug" w:date="2019-09-27T09:54:00Z">
              <w:rPr>
                <w:rFonts w:ascii="Arial" w:hAnsi="Arial" w:cs="Arial"/>
                <w:color w:val="FF0000"/>
                <w:sz w:val="20"/>
                <w:szCs w:val="20"/>
              </w:rPr>
            </w:rPrChange>
          </w:rPr>
          <w:t xml:space="preserve"> </w:t>
        </w:r>
      </w:ins>
      <w:ins w:id="20" w:author="Tenney, Doug" w:date="2019-09-24T14:29:00Z">
        <w:r w:rsidR="002F3899" w:rsidRPr="00BC7B99">
          <w:rPr>
            <w:rFonts w:ascii="Arial" w:hAnsi="Arial" w:cs="Arial"/>
            <w:color w:val="00B050"/>
            <w:sz w:val="20"/>
            <w:szCs w:val="20"/>
          </w:rPr>
          <w:t>E</w:t>
        </w:r>
        <w:r w:rsidR="002F3899" w:rsidRPr="00877F5D">
          <w:rPr>
            <w:rFonts w:ascii="Arial" w:hAnsi="Arial" w:cs="Arial"/>
            <w:color w:val="00B050"/>
            <w:sz w:val="20"/>
            <w:szCs w:val="20"/>
          </w:rPr>
          <w:t>xecuted</w:t>
        </w:r>
        <w:r w:rsidR="002F3899">
          <w:rPr>
            <w:rFonts w:ascii="Arial" w:hAnsi="Arial" w:cs="Arial"/>
            <w:color w:val="00B050"/>
            <w:sz w:val="20"/>
            <w:szCs w:val="20"/>
          </w:rPr>
          <w:t xml:space="preserve"> on 2.00.02</w:t>
        </w:r>
      </w:ins>
    </w:p>
    <w:p w:rsidR="00867BB7" w:rsidRPr="00E54746" w:rsidDel="002F3899" w:rsidRDefault="000442F1" w:rsidP="002148E5">
      <w:pPr>
        <w:tabs>
          <w:tab w:val="left" w:pos="6480"/>
          <w:tab w:val="left" w:pos="7290"/>
          <w:tab w:val="left" w:pos="9630"/>
          <w:tab w:val="left" w:pos="12240"/>
        </w:tabs>
        <w:rPr>
          <w:del w:id="21" w:author="Tenney, Doug" w:date="2019-09-24T14:29:00Z"/>
          <w:rFonts w:ascii="Arial" w:hAnsi="Arial" w:cs="Arial"/>
          <w:color w:val="0070C0"/>
          <w:sz w:val="20"/>
          <w:szCs w:val="20"/>
        </w:rPr>
      </w:pPr>
      <w:del w:id="22" w:author="Tenney, Doug" w:date="2019-09-24T14:29:00Z">
        <w:r w:rsidRPr="00E54746" w:rsidDel="002F3899">
          <w:rPr>
            <w:rFonts w:ascii="Arial" w:hAnsi="Arial" w:cs="Arial"/>
            <w:color w:val="FF0000"/>
            <w:sz w:val="20"/>
            <w:szCs w:val="20"/>
          </w:rPr>
          <w:delText>Needs Execution</w:delText>
        </w:r>
      </w:del>
    </w:p>
    <w:p w:rsidR="00867BB7" w:rsidRPr="00E54746" w:rsidRDefault="00867BB7" w:rsidP="002148E5">
      <w:pPr>
        <w:tabs>
          <w:tab w:val="left" w:pos="6480"/>
          <w:tab w:val="left" w:pos="7290"/>
          <w:tab w:val="left" w:pos="9630"/>
          <w:tab w:val="left" w:pos="12240"/>
        </w:tabs>
        <w:rPr>
          <w:rFonts w:ascii="Arial" w:hAnsi="Arial" w:cs="Arial"/>
          <w:sz w:val="20"/>
          <w:szCs w:val="20"/>
        </w:rPr>
      </w:pPr>
      <w:r w:rsidRPr="00E54746">
        <w:rPr>
          <w:rFonts w:ascii="Arial" w:hAnsi="Arial" w:cs="Arial"/>
          <w:sz w:val="20"/>
          <w:szCs w:val="20"/>
        </w:rPr>
        <w:t>15000355 Shaver Pump Interface Protocol Verification</w:t>
      </w:r>
      <w:r w:rsidRPr="00E54746">
        <w:rPr>
          <w:rFonts w:ascii="Arial" w:hAnsi="Arial" w:cs="Arial"/>
          <w:sz w:val="20"/>
          <w:szCs w:val="20"/>
        </w:rPr>
        <w:tab/>
      </w:r>
      <w:ins w:id="23" w:author="Tenney, Doug" w:date="2019-09-24T14:30:00Z">
        <w:r w:rsidR="002F3899" w:rsidRPr="003B56D9">
          <w:rPr>
            <w:rFonts w:ascii="Arial" w:hAnsi="Arial" w:cs="Arial"/>
            <w:color w:val="FF0000"/>
            <w:sz w:val="20"/>
            <w:szCs w:val="20"/>
            <w:rPrChange w:id="24" w:author="Tenney, Doug" w:date="2019-09-24T14:34:00Z">
              <w:rPr>
                <w:rFonts w:ascii="Arial" w:hAnsi="Arial" w:cs="Arial"/>
                <w:sz w:val="20"/>
                <w:szCs w:val="20"/>
              </w:rPr>
            </w:rPrChange>
          </w:rPr>
          <w:t>C</w:t>
        </w:r>
      </w:ins>
      <w:del w:id="25" w:author="Tenney, Doug" w:date="2019-09-24T14:30:00Z">
        <w:r w:rsidR="00D17E01" w:rsidDel="002F3899">
          <w:rPr>
            <w:rFonts w:ascii="Arial" w:hAnsi="Arial" w:cs="Arial"/>
            <w:color w:val="FF0000"/>
            <w:sz w:val="20"/>
            <w:szCs w:val="20"/>
          </w:rPr>
          <w:delText>B.</w:delText>
        </w:r>
        <w:r w:rsidR="00952E24" w:rsidDel="002F3899">
          <w:rPr>
            <w:rFonts w:ascii="Arial" w:hAnsi="Arial" w:cs="Arial"/>
            <w:color w:val="FF0000"/>
            <w:sz w:val="20"/>
            <w:szCs w:val="20"/>
          </w:rPr>
          <w:delText>2</w:delText>
        </w:r>
      </w:del>
      <w:r w:rsidR="004D5FEF">
        <w:rPr>
          <w:rFonts w:ascii="Arial" w:hAnsi="Arial" w:cs="Arial"/>
          <w:sz w:val="20"/>
          <w:szCs w:val="20"/>
        </w:rPr>
        <w:tab/>
      </w:r>
      <w:ins w:id="26" w:author="Tenney, Doug" w:date="2019-09-25T17:41:00Z">
        <w:r w:rsidR="004C11D8" w:rsidRPr="00CC7BC5">
          <w:rPr>
            <w:rFonts w:ascii="Arial" w:hAnsi="Arial" w:cs="Arial"/>
            <w:color w:val="0070C0"/>
            <w:sz w:val="20"/>
            <w:szCs w:val="20"/>
          </w:rPr>
          <w:t>Pending In SA</w:t>
        </w:r>
        <w:r w:rsidR="004C11D8" w:rsidRPr="00E54746">
          <w:rPr>
            <w:rFonts w:ascii="Arial" w:hAnsi="Arial" w:cs="Arial"/>
            <w:color w:val="0070C0"/>
            <w:sz w:val="20"/>
            <w:szCs w:val="20"/>
          </w:rPr>
          <w:t>P</w:t>
        </w:r>
        <w:r w:rsidR="004C11D8" w:rsidRPr="00877F5D" w:rsidDel="004C11D8">
          <w:rPr>
            <w:rFonts w:ascii="Arial" w:hAnsi="Arial" w:cs="Arial"/>
            <w:color w:val="0070C0"/>
            <w:sz w:val="20"/>
            <w:szCs w:val="20"/>
          </w:rPr>
          <w:t xml:space="preserve"> </w:t>
        </w:r>
      </w:ins>
      <w:del w:id="27" w:author="Tenney, Doug" w:date="2019-09-25T17:41:00Z">
        <w:r w:rsidR="00966CEF" w:rsidRPr="00877F5D" w:rsidDel="004C11D8">
          <w:rPr>
            <w:rFonts w:ascii="Arial" w:hAnsi="Arial" w:cs="Arial"/>
            <w:color w:val="0070C0"/>
            <w:sz w:val="20"/>
            <w:szCs w:val="20"/>
          </w:rPr>
          <w:delText>Release to SAP</w:delText>
        </w:r>
      </w:del>
      <w:r w:rsidR="002148E5">
        <w:rPr>
          <w:rFonts w:ascii="Arial" w:hAnsi="Arial" w:cs="Arial"/>
          <w:color w:val="0070C0"/>
          <w:sz w:val="20"/>
          <w:szCs w:val="20"/>
        </w:rPr>
        <w:tab/>
      </w:r>
      <w:ins w:id="28" w:author="Tenney, Doug" w:date="2019-09-27T09:54:00Z">
        <w:r w:rsidR="00BC7B99">
          <w:rPr>
            <w:rFonts w:ascii="Arial" w:hAnsi="Arial" w:cs="Arial"/>
            <w:color w:val="0070C0"/>
            <w:sz w:val="20"/>
            <w:szCs w:val="20"/>
          </w:rPr>
          <w:t xml:space="preserve">B.2 </w:t>
        </w:r>
      </w:ins>
      <w:r w:rsidR="00966CEF" w:rsidRPr="00877F5D">
        <w:rPr>
          <w:rFonts w:ascii="Arial" w:hAnsi="Arial" w:cs="Arial"/>
          <w:color w:val="00B050"/>
          <w:sz w:val="20"/>
          <w:szCs w:val="20"/>
        </w:rPr>
        <w:t>Executed</w:t>
      </w:r>
      <w:r w:rsidR="002148E5">
        <w:rPr>
          <w:rFonts w:ascii="Arial" w:hAnsi="Arial" w:cs="Arial"/>
          <w:color w:val="00B050"/>
          <w:sz w:val="20"/>
          <w:szCs w:val="20"/>
        </w:rPr>
        <w:t xml:space="preserve"> on </w:t>
      </w:r>
      <w:r w:rsidR="007F7EE7">
        <w:rPr>
          <w:rFonts w:ascii="Arial" w:hAnsi="Arial" w:cs="Arial"/>
          <w:color w:val="00B050"/>
          <w:sz w:val="20"/>
          <w:szCs w:val="20"/>
        </w:rPr>
        <w:t>2.00.02</w:t>
      </w:r>
    </w:p>
    <w:p w:rsidR="00867BB7" w:rsidRPr="00E54746" w:rsidRDefault="00867BB7" w:rsidP="002148E5">
      <w:pPr>
        <w:tabs>
          <w:tab w:val="left" w:pos="6480"/>
          <w:tab w:val="left" w:pos="7290"/>
          <w:tab w:val="left" w:pos="9630"/>
          <w:tab w:val="left" w:pos="12240"/>
        </w:tabs>
        <w:rPr>
          <w:rFonts w:ascii="Arial" w:hAnsi="Arial" w:cs="Arial"/>
          <w:sz w:val="20"/>
          <w:szCs w:val="20"/>
        </w:rPr>
      </w:pPr>
      <w:r w:rsidRPr="00042514">
        <w:rPr>
          <w:rFonts w:ascii="Arial" w:hAnsi="Arial" w:cs="Arial"/>
          <w:sz w:val="20"/>
          <w:szCs w:val="20"/>
        </w:rPr>
        <w:t>15000694 Dyonics II EIP System Specification</w:t>
      </w:r>
      <w:r>
        <w:rPr>
          <w:rFonts w:ascii="Arial" w:hAnsi="Arial" w:cs="Arial"/>
          <w:sz w:val="20"/>
          <w:szCs w:val="20"/>
        </w:rPr>
        <w:tab/>
      </w:r>
      <w:ins w:id="29" w:author="Tenney, Doug" w:date="2019-09-24T14:30:00Z">
        <w:r w:rsidR="002F3899">
          <w:rPr>
            <w:rFonts w:ascii="Arial" w:hAnsi="Arial" w:cs="Arial"/>
            <w:color w:val="FF0000"/>
            <w:sz w:val="20"/>
            <w:szCs w:val="20"/>
          </w:rPr>
          <w:t>B</w:t>
        </w:r>
      </w:ins>
      <w:del w:id="30" w:author="Tenney, Doug" w:date="2019-09-24T14:30:00Z">
        <w:r w:rsidR="00452B3F" w:rsidRPr="00E54746" w:rsidDel="002F3899">
          <w:rPr>
            <w:rFonts w:ascii="Arial" w:hAnsi="Arial" w:cs="Arial"/>
            <w:color w:val="FF0000"/>
            <w:sz w:val="20"/>
            <w:szCs w:val="20"/>
          </w:rPr>
          <w:delText>A.1</w:delText>
        </w:r>
      </w:del>
      <w:r w:rsidR="00452B3F">
        <w:rPr>
          <w:rFonts w:ascii="Arial" w:hAnsi="Arial" w:cs="Arial"/>
          <w:sz w:val="20"/>
          <w:szCs w:val="20"/>
        </w:rPr>
        <w:tab/>
      </w:r>
      <w:del w:id="31" w:author="Tenney, Doug" w:date="2019-09-27T10:04:00Z">
        <w:r w:rsidR="00452B3F" w:rsidRPr="00FC442C" w:rsidDel="003952D5">
          <w:rPr>
            <w:rFonts w:ascii="Arial" w:hAnsi="Arial" w:cs="Arial"/>
            <w:color w:val="FF0000"/>
            <w:sz w:val="20"/>
            <w:szCs w:val="20"/>
            <w:rPrChange w:id="32" w:author="Tenney, Doug" w:date="2019-09-25T17:42:00Z">
              <w:rPr>
                <w:rFonts w:ascii="Arial" w:hAnsi="Arial" w:cs="Arial"/>
                <w:color w:val="0070C0"/>
                <w:sz w:val="20"/>
                <w:szCs w:val="20"/>
              </w:rPr>
            </w:rPrChange>
          </w:rPr>
          <w:delText>Release to SAP</w:delText>
        </w:r>
      </w:del>
      <w:ins w:id="33" w:author="Tenney, Doug" w:date="2019-10-08T16:09:00Z">
        <w:r w:rsidR="00064E03" w:rsidRPr="00CC7BC5">
          <w:rPr>
            <w:rFonts w:ascii="Arial" w:hAnsi="Arial" w:cs="Arial"/>
            <w:color w:val="0070C0"/>
            <w:sz w:val="20"/>
            <w:szCs w:val="20"/>
          </w:rPr>
          <w:t>Pending In SA</w:t>
        </w:r>
        <w:r w:rsidR="00064E03" w:rsidRPr="00E54746">
          <w:rPr>
            <w:rFonts w:ascii="Arial" w:hAnsi="Arial" w:cs="Arial"/>
            <w:color w:val="0070C0"/>
            <w:sz w:val="20"/>
            <w:szCs w:val="20"/>
          </w:rPr>
          <w:t>P</w:t>
        </w:r>
      </w:ins>
    </w:p>
    <w:p w:rsidR="00867BB7" w:rsidRPr="00E54746" w:rsidRDefault="00867BB7" w:rsidP="002148E5">
      <w:pPr>
        <w:tabs>
          <w:tab w:val="left" w:pos="6480"/>
          <w:tab w:val="left" w:pos="7290"/>
          <w:tab w:val="left" w:pos="9630"/>
          <w:tab w:val="left" w:pos="12240"/>
        </w:tabs>
        <w:rPr>
          <w:rFonts w:ascii="Arial" w:hAnsi="Arial" w:cs="Arial"/>
          <w:color w:val="0070C0"/>
          <w:sz w:val="20"/>
          <w:szCs w:val="20"/>
        </w:rPr>
      </w:pPr>
      <w:proofErr w:type="gramStart"/>
      <w:r w:rsidRPr="00E54746">
        <w:rPr>
          <w:rFonts w:ascii="Arial" w:hAnsi="Arial" w:cs="Arial"/>
          <w:sz w:val="20"/>
          <w:szCs w:val="20"/>
        </w:rPr>
        <w:t>15000695</w:t>
      </w:r>
      <w:proofErr w:type="gramEnd"/>
      <w:r w:rsidRPr="00E54746">
        <w:rPr>
          <w:rFonts w:ascii="Arial" w:hAnsi="Arial" w:cs="Arial"/>
          <w:sz w:val="20"/>
          <w:szCs w:val="20"/>
        </w:rPr>
        <w:t xml:space="preserve"> Dyonics II EIP System Controller SRS</w:t>
      </w:r>
      <w:r>
        <w:rPr>
          <w:rFonts w:ascii="Arial" w:hAnsi="Arial" w:cs="Arial"/>
          <w:sz w:val="20"/>
          <w:szCs w:val="20"/>
        </w:rPr>
        <w:tab/>
      </w:r>
      <w:del w:id="34" w:author="Tenney, Doug" w:date="2019-09-24T16:06:00Z">
        <w:r w:rsidR="00452B3F" w:rsidRPr="003B56D9" w:rsidDel="00FF5928">
          <w:rPr>
            <w:rFonts w:ascii="Arial" w:hAnsi="Arial" w:cs="Arial"/>
            <w:color w:val="FF0000"/>
            <w:sz w:val="20"/>
            <w:szCs w:val="20"/>
            <w:rPrChange w:id="35" w:author="Tenney, Doug" w:date="2019-09-24T14:35:00Z">
              <w:rPr>
                <w:rFonts w:ascii="Arial" w:hAnsi="Arial" w:cs="Arial"/>
                <w:color w:val="00B050"/>
                <w:sz w:val="20"/>
                <w:szCs w:val="20"/>
              </w:rPr>
            </w:rPrChange>
          </w:rPr>
          <w:delText>C</w:delText>
        </w:r>
      </w:del>
      <w:ins w:id="36" w:author="Tenney, Doug" w:date="2019-09-27T13:37:00Z">
        <w:r w:rsidR="00E76298">
          <w:rPr>
            <w:rFonts w:ascii="Arial" w:hAnsi="Arial" w:cs="Arial"/>
            <w:color w:val="FF0000"/>
            <w:sz w:val="20"/>
            <w:szCs w:val="20"/>
          </w:rPr>
          <w:t>C</w:t>
        </w:r>
      </w:ins>
      <w:r w:rsidR="00452B3F">
        <w:rPr>
          <w:rFonts w:ascii="Arial" w:hAnsi="Arial" w:cs="Arial"/>
          <w:sz w:val="20"/>
          <w:szCs w:val="20"/>
        </w:rPr>
        <w:tab/>
      </w:r>
      <w:ins w:id="37" w:author="Tenney, Doug" w:date="2019-10-08T16:09:00Z">
        <w:r w:rsidR="00064E03" w:rsidRPr="00CC7BC5">
          <w:rPr>
            <w:rFonts w:ascii="Arial" w:hAnsi="Arial" w:cs="Arial"/>
            <w:color w:val="0070C0"/>
            <w:sz w:val="20"/>
            <w:szCs w:val="20"/>
          </w:rPr>
          <w:t>Pending In SA</w:t>
        </w:r>
        <w:r w:rsidR="00064E03" w:rsidRPr="00E54746">
          <w:rPr>
            <w:rFonts w:ascii="Arial" w:hAnsi="Arial" w:cs="Arial"/>
            <w:color w:val="0070C0"/>
            <w:sz w:val="20"/>
            <w:szCs w:val="20"/>
          </w:rPr>
          <w:t>P</w:t>
        </w:r>
        <w:r w:rsidR="00064E03" w:rsidRPr="00FC442C" w:rsidDel="003952D5">
          <w:rPr>
            <w:rFonts w:ascii="Arial" w:hAnsi="Arial" w:cs="Arial"/>
            <w:color w:val="FF0000"/>
            <w:sz w:val="20"/>
            <w:szCs w:val="20"/>
            <w:rPrChange w:id="38" w:author="Tenney, Doug" w:date="2019-09-25T17:42:00Z">
              <w:rPr>
                <w:rFonts w:ascii="Arial" w:hAnsi="Arial" w:cs="Arial"/>
                <w:color w:val="FF0000"/>
                <w:sz w:val="20"/>
                <w:szCs w:val="20"/>
              </w:rPr>
            </w:rPrChange>
          </w:rPr>
          <w:t xml:space="preserve"> </w:t>
        </w:r>
      </w:ins>
      <w:del w:id="39" w:author="Tenney, Doug" w:date="2019-09-27T10:04:00Z">
        <w:r w:rsidR="00AE3FA7" w:rsidRPr="00FC442C" w:rsidDel="003952D5">
          <w:rPr>
            <w:rFonts w:ascii="Arial" w:hAnsi="Arial" w:cs="Arial"/>
            <w:color w:val="FF0000"/>
            <w:sz w:val="20"/>
            <w:szCs w:val="20"/>
            <w:rPrChange w:id="40" w:author="Tenney, Doug" w:date="2019-09-25T17:42:00Z">
              <w:rPr>
                <w:rFonts w:ascii="Arial" w:hAnsi="Arial" w:cs="Arial"/>
                <w:color w:val="0070C0"/>
                <w:sz w:val="20"/>
                <w:szCs w:val="20"/>
              </w:rPr>
            </w:rPrChange>
          </w:rPr>
          <w:delText>Release to SAP</w:delText>
        </w:r>
      </w:del>
    </w:p>
    <w:p w:rsidR="00867BB7" w:rsidRPr="00E54746" w:rsidRDefault="00867BB7" w:rsidP="002148E5">
      <w:pPr>
        <w:tabs>
          <w:tab w:val="left" w:pos="6480"/>
          <w:tab w:val="left" w:pos="7290"/>
          <w:tab w:val="left" w:pos="9630"/>
          <w:tab w:val="left" w:pos="12240"/>
        </w:tabs>
        <w:rPr>
          <w:rFonts w:ascii="Arial" w:hAnsi="Arial" w:cs="Arial"/>
          <w:color w:val="0070C0"/>
          <w:sz w:val="20"/>
          <w:szCs w:val="20"/>
        </w:rPr>
      </w:pPr>
      <w:proofErr w:type="gramStart"/>
      <w:r w:rsidRPr="00E54746">
        <w:rPr>
          <w:rFonts w:ascii="Arial" w:hAnsi="Arial" w:cs="Arial"/>
          <w:sz w:val="20"/>
          <w:szCs w:val="20"/>
        </w:rPr>
        <w:t>15000696</w:t>
      </w:r>
      <w:proofErr w:type="gramEnd"/>
      <w:r w:rsidRPr="00E54746">
        <w:rPr>
          <w:rFonts w:ascii="Arial" w:hAnsi="Arial" w:cs="Arial"/>
          <w:sz w:val="20"/>
          <w:szCs w:val="20"/>
        </w:rPr>
        <w:t xml:space="preserve"> Dyonics II EIP System Controller SDS</w:t>
      </w:r>
      <w:r w:rsidR="00AE3FA7">
        <w:rPr>
          <w:rFonts w:ascii="Arial" w:hAnsi="Arial" w:cs="Arial"/>
          <w:sz w:val="20"/>
          <w:szCs w:val="20"/>
        </w:rPr>
        <w:tab/>
      </w:r>
      <w:ins w:id="41" w:author="Tenney, Doug" w:date="2019-09-24T14:30:00Z">
        <w:r w:rsidR="002F3899">
          <w:rPr>
            <w:rFonts w:ascii="Arial" w:hAnsi="Arial" w:cs="Arial"/>
            <w:color w:val="FF0000"/>
            <w:sz w:val="20"/>
            <w:szCs w:val="20"/>
          </w:rPr>
          <w:t>B</w:t>
        </w:r>
      </w:ins>
      <w:del w:id="42" w:author="Tenney, Doug" w:date="2019-09-24T14:30:00Z">
        <w:r w:rsidR="00AE3FA7" w:rsidRPr="00E54746" w:rsidDel="002F3899">
          <w:rPr>
            <w:rFonts w:ascii="Arial" w:hAnsi="Arial" w:cs="Arial"/>
            <w:color w:val="FF0000"/>
            <w:sz w:val="20"/>
            <w:szCs w:val="20"/>
          </w:rPr>
          <w:delText>A.2</w:delText>
        </w:r>
      </w:del>
      <w:r>
        <w:rPr>
          <w:rFonts w:ascii="Arial" w:hAnsi="Arial" w:cs="Arial"/>
          <w:sz w:val="20"/>
          <w:szCs w:val="20"/>
        </w:rPr>
        <w:tab/>
      </w:r>
      <w:ins w:id="43" w:author="Tenney, Doug" w:date="2019-09-25T17:40:00Z">
        <w:r w:rsidR="004C11D8" w:rsidRPr="00CC7BC5">
          <w:rPr>
            <w:rFonts w:ascii="Arial" w:hAnsi="Arial" w:cs="Arial"/>
            <w:color w:val="0070C0"/>
            <w:sz w:val="20"/>
            <w:szCs w:val="20"/>
          </w:rPr>
          <w:t>Pending In SA</w:t>
        </w:r>
        <w:r w:rsidR="004C11D8" w:rsidRPr="00E54746">
          <w:rPr>
            <w:rFonts w:ascii="Arial" w:hAnsi="Arial" w:cs="Arial"/>
            <w:color w:val="0070C0"/>
            <w:sz w:val="20"/>
            <w:szCs w:val="20"/>
          </w:rPr>
          <w:t>P</w:t>
        </w:r>
        <w:r w:rsidR="004C11D8" w:rsidRPr="00E54746" w:rsidDel="004C11D8">
          <w:rPr>
            <w:rFonts w:ascii="Arial" w:hAnsi="Arial" w:cs="Arial"/>
            <w:color w:val="0070C0"/>
            <w:sz w:val="20"/>
            <w:szCs w:val="20"/>
          </w:rPr>
          <w:t xml:space="preserve"> </w:t>
        </w:r>
      </w:ins>
      <w:del w:id="44" w:author="Tenney, Doug" w:date="2019-09-25T17:39:00Z">
        <w:r w:rsidR="00AE3FA7" w:rsidRPr="00E54746" w:rsidDel="004C11D8">
          <w:rPr>
            <w:rFonts w:ascii="Arial" w:hAnsi="Arial" w:cs="Arial"/>
            <w:color w:val="0070C0"/>
            <w:sz w:val="20"/>
            <w:szCs w:val="20"/>
          </w:rPr>
          <w:delText>Release to SAP</w:delText>
        </w:r>
      </w:del>
    </w:p>
    <w:p w:rsidR="00867BB7" w:rsidRPr="00E54746" w:rsidRDefault="00867BB7" w:rsidP="002148E5">
      <w:pPr>
        <w:tabs>
          <w:tab w:val="left" w:pos="6480"/>
          <w:tab w:val="left" w:pos="7290"/>
          <w:tab w:val="left" w:pos="9630"/>
          <w:tab w:val="left" w:pos="12240"/>
        </w:tabs>
        <w:rPr>
          <w:rFonts w:ascii="Arial" w:hAnsi="Arial" w:cs="Arial"/>
          <w:color w:val="FF0000"/>
          <w:sz w:val="20"/>
          <w:szCs w:val="20"/>
        </w:rPr>
      </w:pPr>
      <w:r w:rsidRPr="00E54746">
        <w:rPr>
          <w:rFonts w:ascii="Arial" w:hAnsi="Arial" w:cs="Arial"/>
          <w:sz w:val="20"/>
          <w:szCs w:val="20"/>
        </w:rPr>
        <w:t>15000697 Dyonics II EIP System Controller Design Verification</w:t>
      </w:r>
      <w:r>
        <w:rPr>
          <w:rFonts w:ascii="Arial" w:hAnsi="Arial" w:cs="Arial"/>
          <w:sz w:val="20"/>
          <w:szCs w:val="20"/>
        </w:rPr>
        <w:tab/>
      </w:r>
      <w:ins w:id="45" w:author="Tenney, Doug" w:date="2019-09-24T14:30:00Z">
        <w:r w:rsidR="002F3899">
          <w:rPr>
            <w:rFonts w:ascii="Arial" w:hAnsi="Arial" w:cs="Arial"/>
            <w:color w:val="FF0000"/>
            <w:sz w:val="20"/>
            <w:szCs w:val="20"/>
          </w:rPr>
          <w:t>B</w:t>
        </w:r>
      </w:ins>
      <w:del w:id="46" w:author="Tenney, Doug" w:date="2019-09-24T14:30:00Z">
        <w:r w:rsidR="008B1E05" w:rsidDel="002F3899">
          <w:rPr>
            <w:rFonts w:ascii="Arial" w:hAnsi="Arial" w:cs="Arial"/>
            <w:color w:val="FF0000"/>
            <w:sz w:val="20"/>
            <w:szCs w:val="20"/>
          </w:rPr>
          <w:delText>A.2</w:delText>
        </w:r>
      </w:del>
      <w:r w:rsidR="00F257DD">
        <w:rPr>
          <w:rFonts w:ascii="Arial" w:hAnsi="Arial" w:cs="Arial"/>
          <w:color w:val="FF0000"/>
          <w:sz w:val="20"/>
          <w:szCs w:val="20"/>
        </w:rPr>
        <w:tab/>
      </w:r>
      <w:ins w:id="47" w:author="Tenney, Doug" w:date="2019-09-25T17:41:00Z">
        <w:r w:rsidR="004C11D8" w:rsidRPr="00CC7BC5">
          <w:rPr>
            <w:rFonts w:ascii="Arial" w:hAnsi="Arial" w:cs="Arial"/>
            <w:color w:val="0070C0"/>
            <w:sz w:val="20"/>
            <w:szCs w:val="20"/>
          </w:rPr>
          <w:t>Pending In SA</w:t>
        </w:r>
        <w:r w:rsidR="004C11D8" w:rsidRPr="00E54746">
          <w:rPr>
            <w:rFonts w:ascii="Arial" w:hAnsi="Arial" w:cs="Arial"/>
            <w:color w:val="0070C0"/>
            <w:sz w:val="20"/>
            <w:szCs w:val="20"/>
          </w:rPr>
          <w:t>P</w:t>
        </w:r>
        <w:r w:rsidR="004C11D8" w:rsidRPr="00877F5D" w:rsidDel="004C11D8">
          <w:rPr>
            <w:rFonts w:ascii="Arial" w:hAnsi="Arial" w:cs="Arial"/>
            <w:color w:val="0070C0"/>
            <w:sz w:val="20"/>
            <w:szCs w:val="20"/>
          </w:rPr>
          <w:t xml:space="preserve"> </w:t>
        </w:r>
      </w:ins>
      <w:del w:id="48" w:author="Tenney, Doug" w:date="2019-09-25T17:39:00Z">
        <w:r w:rsidR="0011631F" w:rsidRPr="00877F5D" w:rsidDel="004C11D8">
          <w:rPr>
            <w:rFonts w:ascii="Arial" w:hAnsi="Arial" w:cs="Arial"/>
            <w:color w:val="0070C0"/>
            <w:sz w:val="20"/>
            <w:szCs w:val="20"/>
          </w:rPr>
          <w:delText>Release to SAP</w:delText>
        </w:r>
      </w:del>
      <w:r w:rsidR="002148E5">
        <w:rPr>
          <w:rFonts w:ascii="Arial" w:hAnsi="Arial" w:cs="Arial"/>
          <w:color w:val="FF0000"/>
          <w:sz w:val="20"/>
          <w:szCs w:val="20"/>
        </w:rPr>
        <w:tab/>
      </w:r>
      <w:ins w:id="49" w:author="Tenney, Doug" w:date="2019-09-27T09:54:00Z">
        <w:r w:rsidR="00BC7B99" w:rsidRPr="00BC7B99">
          <w:rPr>
            <w:rFonts w:ascii="Arial" w:hAnsi="Arial" w:cs="Arial"/>
            <w:color w:val="0070C0"/>
            <w:sz w:val="20"/>
            <w:szCs w:val="20"/>
            <w:rPrChange w:id="50" w:author="Tenney, Doug" w:date="2019-09-27T09:56:00Z">
              <w:rPr>
                <w:rFonts w:ascii="Arial" w:hAnsi="Arial" w:cs="Arial"/>
                <w:color w:val="FF0000"/>
                <w:sz w:val="20"/>
                <w:szCs w:val="20"/>
              </w:rPr>
            </w:rPrChange>
          </w:rPr>
          <w:t xml:space="preserve">A.2 </w:t>
        </w:r>
      </w:ins>
      <w:ins w:id="51" w:author="Tenney, Doug" w:date="2019-09-24T14:29:00Z">
        <w:r w:rsidR="002F3899" w:rsidRPr="00877F5D">
          <w:rPr>
            <w:rFonts w:ascii="Arial" w:hAnsi="Arial" w:cs="Arial"/>
            <w:color w:val="00B050"/>
            <w:sz w:val="20"/>
            <w:szCs w:val="20"/>
          </w:rPr>
          <w:t>Executed</w:t>
        </w:r>
        <w:r w:rsidR="002F3899">
          <w:rPr>
            <w:rFonts w:ascii="Arial" w:hAnsi="Arial" w:cs="Arial"/>
            <w:color w:val="00B050"/>
            <w:sz w:val="20"/>
            <w:szCs w:val="20"/>
          </w:rPr>
          <w:t xml:space="preserve"> on 2.00.02</w:t>
        </w:r>
      </w:ins>
      <w:del w:id="52" w:author="Tenney, Doug" w:date="2019-09-24T14:29:00Z">
        <w:r w:rsidR="00215410" w:rsidRPr="00E54746" w:rsidDel="002F3899">
          <w:rPr>
            <w:rFonts w:ascii="Arial" w:hAnsi="Arial" w:cs="Arial"/>
            <w:color w:val="FF0000"/>
            <w:sz w:val="20"/>
            <w:szCs w:val="20"/>
          </w:rPr>
          <w:delText>Needs Execution</w:delText>
        </w:r>
      </w:del>
    </w:p>
    <w:p w:rsidR="00867BB7" w:rsidRPr="00982202" w:rsidRDefault="00867BB7" w:rsidP="002148E5">
      <w:pPr>
        <w:tabs>
          <w:tab w:val="left" w:pos="6480"/>
          <w:tab w:val="left" w:pos="7290"/>
          <w:tab w:val="left" w:pos="9630"/>
          <w:tab w:val="left" w:pos="12240"/>
        </w:tabs>
        <w:rPr>
          <w:rFonts w:ascii="Arial" w:hAnsi="Arial" w:cs="Arial"/>
          <w:color w:val="FF0000"/>
          <w:sz w:val="20"/>
          <w:szCs w:val="20"/>
        </w:rPr>
      </w:pPr>
      <w:r w:rsidRPr="00E54746">
        <w:rPr>
          <w:rFonts w:ascii="Arial" w:hAnsi="Arial" w:cs="Arial"/>
          <w:sz w:val="20"/>
          <w:szCs w:val="20"/>
        </w:rPr>
        <w:t>15000699 Dyonics II EIP Trace Matrix</w:t>
      </w:r>
      <w:r w:rsidR="00F257DD">
        <w:rPr>
          <w:rFonts w:ascii="Arial" w:hAnsi="Arial" w:cs="Arial"/>
          <w:sz w:val="20"/>
          <w:szCs w:val="20"/>
        </w:rPr>
        <w:tab/>
      </w:r>
      <w:del w:id="53" w:author="Tenney, Doug" w:date="2019-10-08T16:20:00Z">
        <w:r w:rsidR="00F257DD" w:rsidRPr="00E54746" w:rsidDel="00EA569D">
          <w:rPr>
            <w:rFonts w:ascii="Arial" w:hAnsi="Arial" w:cs="Arial"/>
            <w:color w:val="FF0000"/>
            <w:sz w:val="20"/>
            <w:szCs w:val="20"/>
          </w:rPr>
          <w:delText>A</w:delText>
        </w:r>
      </w:del>
      <w:ins w:id="54" w:author="Tenney, Doug" w:date="2019-10-08T16:20:00Z">
        <w:r w:rsidR="00EA569D">
          <w:rPr>
            <w:rFonts w:ascii="Arial" w:hAnsi="Arial" w:cs="Arial"/>
            <w:color w:val="FF0000"/>
            <w:sz w:val="20"/>
            <w:szCs w:val="20"/>
          </w:rPr>
          <w:t>B</w:t>
        </w:r>
      </w:ins>
      <w:r w:rsidR="00F257DD" w:rsidRPr="00E54746">
        <w:rPr>
          <w:rFonts w:ascii="Arial" w:hAnsi="Arial" w:cs="Arial"/>
          <w:color w:val="FF0000"/>
          <w:sz w:val="20"/>
          <w:szCs w:val="20"/>
        </w:rPr>
        <w:tab/>
      </w:r>
      <w:ins w:id="55" w:author="Tenney, Doug" w:date="2019-10-08T16:09:00Z">
        <w:r w:rsidR="00064E03" w:rsidRPr="00CC7BC5">
          <w:rPr>
            <w:rFonts w:ascii="Arial" w:hAnsi="Arial" w:cs="Arial"/>
            <w:color w:val="0070C0"/>
            <w:sz w:val="20"/>
            <w:szCs w:val="20"/>
          </w:rPr>
          <w:t>Pending In SA</w:t>
        </w:r>
        <w:r w:rsidR="00064E03" w:rsidRPr="00E54746">
          <w:rPr>
            <w:rFonts w:ascii="Arial" w:hAnsi="Arial" w:cs="Arial"/>
            <w:color w:val="0070C0"/>
            <w:sz w:val="20"/>
            <w:szCs w:val="20"/>
          </w:rPr>
          <w:t>P</w:t>
        </w:r>
        <w:r w:rsidR="00064E03" w:rsidRPr="00E54746" w:rsidDel="00064E03">
          <w:rPr>
            <w:rFonts w:ascii="Arial" w:hAnsi="Arial" w:cs="Arial"/>
            <w:color w:val="FF0000"/>
            <w:sz w:val="20"/>
            <w:szCs w:val="20"/>
          </w:rPr>
          <w:t xml:space="preserve"> </w:t>
        </w:r>
      </w:ins>
      <w:del w:id="56" w:author="Tenney, Doug" w:date="2019-10-08T16:09:00Z">
        <w:r w:rsidR="00F257DD" w:rsidRPr="00E54746" w:rsidDel="00064E03">
          <w:rPr>
            <w:rFonts w:ascii="Arial" w:hAnsi="Arial" w:cs="Arial"/>
            <w:color w:val="FF0000"/>
            <w:sz w:val="20"/>
            <w:szCs w:val="20"/>
          </w:rPr>
          <w:delText>Needs Update</w:delText>
        </w:r>
        <w:r w:rsidR="002148E5" w:rsidDel="00064E03">
          <w:rPr>
            <w:rFonts w:ascii="Arial" w:hAnsi="Arial" w:cs="Arial"/>
            <w:color w:val="FF0000"/>
            <w:sz w:val="20"/>
            <w:szCs w:val="20"/>
          </w:rPr>
          <w:delText xml:space="preserve"> </w:delText>
        </w:r>
        <w:r w:rsidR="0022132D" w:rsidDel="00064E03">
          <w:rPr>
            <w:rFonts w:ascii="Arial" w:hAnsi="Arial" w:cs="Arial"/>
            <w:color w:val="FF0000"/>
            <w:sz w:val="20"/>
            <w:szCs w:val="20"/>
          </w:rPr>
          <w:delText>(Avik</w:delText>
        </w:r>
        <w:r w:rsidR="0022132D" w:rsidRPr="00982202" w:rsidDel="00064E03">
          <w:rPr>
            <w:rFonts w:ascii="Arial" w:hAnsi="Arial" w:cs="Arial"/>
            <w:color w:val="FF0000"/>
            <w:sz w:val="20"/>
            <w:szCs w:val="20"/>
          </w:rPr>
          <w:delText>)</w:delText>
        </w:r>
      </w:del>
    </w:p>
    <w:p w:rsidR="00867BB7" w:rsidRPr="00E54746" w:rsidRDefault="00867BB7" w:rsidP="002148E5">
      <w:pPr>
        <w:tabs>
          <w:tab w:val="left" w:pos="6480"/>
          <w:tab w:val="left" w:pos="7290"/>
          <w:tab w:val="left" w:pos="9630"/>
          <w:tab w:val="left" w:pos="12240"/>
        </w:tabs>
        <w:rPr>
          <w:rFonts w:ascii="Arial" w:hAnsi="Arial" w:cs="Arial"/>
          <w:color w:val="FF0000"/>
          <w:sz w:val="20"/>
          <w:szCs w:val="20"/>
        </w:rPr>
      </w:pPr>
      <w:r w:rsidRPr="00E54746">
        <w:rPr>
          <w:rFonts w:ascii="Arial" w:hAnsi="Arial" w:cs="Arial"/>
          <w:sz w:val="20"/>
          <w:szCs w:val="20"/>
        </w:rPr>
        <w:t>15000700 Dyonics II EIP System Software Design Verification</w:t>
      </w:r>
      <w:r w:rsidRPr="00E54746">
        <w:rPr>
          <w:rFonts w:ascii="Arial" w:hAnsi="Arial" w:cs="Arial"/>
          <w:sz w:val="20"/>
          <w:szCs w:val="20"/>
        </w:rPr>
        <w:tab/>
      </w:r>
      <w:ins w:id="57" w:author="Tenney, Doug" w:date="2019-09-24T14:30:00Z">
        <w:r w:rsidR="002F3899">
          <w:rPr>
            <w:rFonts w:ascii="Arial" w:hAnsi="Arial" w:cs="Arial"/>
            <w:color w:val="FF0000"/>
            <w:sz w:val="20"/>
            <w:szCs w:val="20"/>
          </w:rPr>
          <w:t>B</w:t>
        </w:r>
      </w:ins>
      <w:del w:id="58" w:author="Tenney, Doug" w:date="2019-09-24T14:30:00Z">
        <w:r w:rsidR="00DA3335" w:rsidRPr="00E54746" w:rsidDel="002F3899">
          <w:rPr>
            <w:rFonts w:ascii="Arial" w:hAnsi="Arial" w:cs="Arial"/>
            <w:color w:val="FF0000"/>
            <w:sz w:val="20"/>
            <w:szCs w:val="20"/>
          </w:rPr>
          <w:delText>A</w:delText>
        </w:r>
        <w:r w:rsidR="00556E92" w:rsidDel="002F3899">
          <w:rPr>
            <w:rFonts w:ascii="Arial" w:hAnsi="Arial" w:cs="Arial"/>
            <w:color w:val="FF0000"/>
            <w:sz w:val="20"/>
            <w:szCs w:val="20"/>
          </w:rPr>
          <w:delText>.1</w:delText>
        </w:r>
      </w:del>
      <w:r w:rsidR="00DA3335" w:rsidRPr="00E54746">
        <w:rPr>
          <w:rFonts w:ascii="Arial" w:hAnsi="Arial" w:cs="Arial"/>
          <w:color w:val="FF0000"/>
          <w:sz w:val="20"/>
          <w:szCs w:val="20"/>
        </w:rPr>
        <w:tab/>
      </w:r>
      <w:ins w:id="59" w:author="Tenney, Doug" w:date="2019-09-25T17:41:00Z">
        <w:r w:rsidR="004C11D8" w:rsidRPr="00CC7BC5">
          <w:rPr>
            <w:rFonts w:ascii="Arial" w:hAnsi="Arial" w:cs="Arial"/>
            <w:color w:val="0070C0"/>
            <w:sz w:val="20"/>
            <w:szCs w:val="20"/>
          </w:rPr>
          <w:t>Pending In SA</w:t>
        </w:r>
        <w:r w:rsidR="004C11D8" w:rsidRPr="00E54746">
          <w:rPr>
            <w:rFonts w:ascii="Arial" w:hAnsi="Arial" w:cs="Arial"/>
            <w:color w:val="0070C0"/>
            <w:sz w:val="20"/>
            <w:szCs w:val="20"/>
          </w:rPr>
          <w:t>P</w:t>
        </w:r>
        <w:r w:rsidR="004C11D8" w:rsidRPr="00877F5D" w:rsidDel="004C11D8">
          <w:rPr>
            <w:rFonts w:ascii="Arial" w:hAnsi="Arial" w:cs="Arial"/>
            <w:color w:val="0070C0"/>
            <w:sz w:val="20"/>
            <w:szCs w:val="20"/>
          </w:rPr>
          <w:t xml:space="preserve"> </w:t>
        </w:r>
      </w:ins>
      <w:del w:id="60" w:author="Tenney, Doug" w:date="2019-09-25T17:39:00Z">
        <w:r w:rsidR="0011631F" w:rsidRPr="00877F5D" w:rsidDel="004C11D8">
          <w:rPr>
            <w:rFonts w:ascii="Arial" w:hAnsi="Arial" w:cs="Arial"/>
            <w:color w:val="0070C0"/>
            <w:sz w:val="20"/>
            <w:szCs w:val="20"/>
          </w:rPr>
          <w:delText>Release to SAP</w:delText>
        </w:r>
      </w:del>
      <w:r w:rsidR="002148E5">
        <w:rPr>
          <w:rFonts w:ascii="Arial" w:hAnsi="Arial" w:cs="Arial"/>
          <w:color w:val="FF0000"/>
          <w:sz w:val="20"/>
          <w:szCs w:val="20"/>
        </w:rPr>
        <w:tab/>
      </w:r>
      <w:ins w:id="61" w:author="Tenney, Doug" w:date="2019-09-27T09:54:00Z">
        <w:r w:rsidR="00BC7B99" w:rsidRPr="00BC7B99">
          <w:rPr>
            <w:rFonts w:ascii="Arial" w:hAnsi="Arial" w:cs="Arial"/>
            <w:color w:val="0070C0"/>
            <w:sz w:val="20"/>
            <w:szCs w:val="20"/>
            <w:rPrChange w:id="62" w:author="Tenney, Doug" w:date="2019-09-27T09:56:00Z">
              <w:rPr>
                <w:rFonts w:ascii="Arial" w:hAnsi="Arial" w:cs="Arial"/>
                <w:color w:val="FF0000"/>
                <w:sz w:val="20"/>
                <w:szCs w:val="20"/>
              </w:rPr>
            </w:rPrChange>
          </w:rPr>
          <w:t>A.1</w:t>
        </w:r>
        <w:r w:rsidR="00BC7B99">
          <w:rPr>
            <w:rFonts w:ascii="Arial" w:hAnsi="Arial" w:cs="Arial"/>
            <w:color w:val="FF0000"/>
            <w:sz w:val="20"/>
            <w:szCs w:val="20"/>
          </w:rPr>
          <w:t xml:space="preserve"> </w:t>
        </w:r>
      </w:ins>
      <w:ins w:id="63" w:author="Tenney, Doug" w:date="2019-09-24T14:29:00Z">
        <w:r w:rsidR="002F3899" w:rsidRPr="00877F5D">
          <w:rPr>
            <w:rFonts w:ascii="Arial" w:hAnsi="Arial" w:cs="Arial"/>
            <w:color w:val="00B050"/>
            <w:sz w:val="20"/>
            <w:szCs w:val="20"/>
          </w:rPr>
          <w:t>Executed</w:t>
        </w:r>
        <w:r w:rsidR="002F3899">
          <w:rPr>
            <w:rFonts w:ascii="Arial" w:hAnsi="Arial" w:cs="Arial"/>
            <w:color w:val="00B050"/>
            <w:sz w:val="20"/>
            <w:szCs w:val="20"/>
          </w:rPr>
          <w:t xml:space="preserve"> on 2.00.02</w:t>
        </w:r>
      </w:ins>
      <w:del w:id="64" w:author="Tenney, Doug" w:date="2019-09-24T14:29:00Z">
        <w:r w:rsidR="00215410" w:rsidRPr="00E54746" w:rsidDel="002F3899">
          <w:rPr>
            <w:rFonts w:ascii="Arial" w:hAnsi="Arial" w:cs="Arial"/>
            <w:color w:val="FF0000"/>
            <w:sz w:val="20"/>
            <w:szCs w:val="20"/>
          </w:rPr>
          <w:delText>Needs Execution</w:delText>
        </w:r>
      </w:del>
    </w:p>
    <w:p w:rsidR="00867BB7" w:rsidRPr="00E54746" w:rsidRDefault="00867BB7" w:rsidP="002148E5">
      <w:pPr>
        <w:tabs>
          <w:tab w:val="left" w:pos="6480"/>
          <w:tab w:val="left" w:pos="7290"/>
          <w:tab w:val="left" w:pos="9630"/>
          <w:tab w:val="left" w:pos="12240"/>
        </w:tabs>
        <w:rPr>
          <w:rFonts w:ascii="Arial" w:hAnsi="Arial" w:cs="Arial"/>
          <w:sz w:val="20"/>
          <w:szCs w:val="20"/>
        </w:rPr>
      </w:pPr>
      <w:proofErr w:type="gramStart"/>
      <w:r w:rsidRPr="00E54746">
        <w:rPr>
          <w:rFonts w:ascii="Arial" w:hAnsi="Arial" w:cs="Arial"/>
          <w:sz w:val="20"/>
          <w:szCs w:val="20"/>
        </w:rPr>
        <w:t>15000701</w:t>
      </w:r>
      <w:proofErr w:type="gramEnd"/>
      <w:r w:rsidRPr="00E54746">
        <w:rPr>
          <w:rFonts w:ascii="Arial" w:hAnsi="Arial" w:cs="Arial"/>
          <w:sz w:val="20"/>
          <w:szCs w:val="20"/>
        </w:rPr>
        <w:t xml:space="preserve"> Dyonics II EIP Motor Controller SRS</w:t>
      </w:r>
      <w:r>
        <w:rPr>
          <w:rFonts w:ascii="Arial" w:hAnsi="Arial" w:cs="Arial"/>
          <w:sz w:val="20"/>
          <w:szCs w:val="20"/>
        </w:rPr>
        <w:tab/>
      </w:r>
      <w:ins w:id="65" w:author="Tenney, Doug" w:date="2019-09-24T14:30:00Z">
        <w:r w:rsidR="002F3899">
          <w:rPr>
            <w:rFonts w:ascii="Arial" w:hAnsi="Arial" w:cs="Arial"/>
            <w:color w:val="FF0000"/>
            <w:sz w:val="20"/>
            <w:szCs w:val="20"/>
          </w:rPr>
          <w:t>B</w:t>
        </w:r>
      </w:ins>
      <w:del w:id="66" w:author="Tenney, Doug" w:date="2019-09-24T14:30:00Z">
        <w:r w:rsidR="001713FD" w:rsidDel="002F3899">
          <w:rPr>
            <w:rFonts w:ascii="Arial" w:hAnsi="Arial" w:cs="Arial"/>
            <w:color w:val="FF0000"/>
            <w:sz w:val="20"/>
            <w:szCs w:val="20"/>
          </w:rPr>
          <w:delText>A.3</w:delText>
        </w:r>
      </w:del>
      <w:r w:rsidR="00DA3335">
        <w:rPr>
          <w:rFonts w:ascii="Arial" w:hAnsi="Arial" w:cs="Arial"/>
          <w:color w:val="FF0000"/>
          <w:sz w:val="20"/>
          <w:szCs w:val="20"/>
        </w:rPr>
        <w:tab/>
      </w:r>
      <w:ins w:id="67" w:author="Tenney, Doug" w:date="2019-10-08T16:09:00Z">
        <w:r w:rsidR="00064E03" w:rsidRPr="00CC7BC5">
          <w:rPr>
            <w:rFonts w:ascii="Arial" w:hAnsi="Arial" w:cs="Arial"/>
            <w:color w:val="0070C0"/>
            <w:sz w:val="20"/>
            <w:szCs w:val="20"/>
          </w:rPr>
          <w:t>Pending In SA</w:t>
        </w:r>
        <w:r w:rsidR="00064E03" w:rsidRPr="00E54746">
          <w:rPr>
            <w:rFonts w:ascii="Arial" w:hAnsi="Arial" w:cs="Arial"/>
            <w:color w:val="0070C0"/>
            <w:sz w:val="20"/>
            <w:szCs w:val="20"/>
          </w:rPr>
          <w:t>P</w:t>
        </w:r>
        <w:r w:rsidR="00064E03" w:rsidRPr="00FC442C" w:rsidDel="003952D5">
          <w:rPr>
            <w:rFonts w:ascii="Arial" w:hAnsi="Arial" w:cs="Arial"/>
            <w:color w:val="FF0000"/>
            <w:sz w:val="20"/>
            <w:szCs w:val="20"/>
            <w:rPrChange w:id="68" w:author="Tenney, Doug" w:date="2019-09-25T17:42:00Z">
              <w:rPr>
                <w:rFonts w:ascii="Arial" w:hAnsi="Arial" w:cs="Arial"/>
                <w:color w:val="FF0000"/>
                <w:sz w:val="20"/>
                <w:szCs w:val="20"/>
              </w:rPr>
            </w:rPrChange>
          </w:rPr>
          <w:t xml:space="preserve"> </w:t>
        </w:r>
      </w:ins>
      <w:del w:id="69" w:author="Tenney, Doug" w:date="2019-09-27T10:04:00Z">
        <w:r w:rsidR="00DA3335" w:rsidRPr="00FC442C" w:rsidDel="003952D5">
          <w:rPr>
            <w:rFonts w:ascii="Arial" w:hAnsi="Arial" w:cs="Arial"/>
            <w:color w:val="FF0000"/>
            <w:sz w:val="20"/>
            <w:szCs w:val="20"/>
            <w:rPrChange w:id="70" w:author="Tenney, Doug" w:date="2019-09-25T17:42:00Z">
              <w:rPr>
                <w:rFonts w:ascii="Arial" w:hAnsi="Arial" w:cs="Arial"/>
                <w:color w:val="0070C0"/>
                <w:sz w:val="20"/>
                <w:szCs w:val="20"/>
              </w:rPr>
            </w:rPrChange>
          </w:rPr>
          <w:delText>Release to SAP</w:delText>
        </w:r>
      </w:del>
    </w:p>
    <w:p w:rsidR="00867BB7" w:rsidRPr="00E54746" w:rsidRDefault="00867BB7" w:rsidP="002148E5">
      <w:pPr>
        <w:tabs>
          <w:tab w:val="left" w:pos="6480"/>
          <w:tab w:val="left" w:pos="7290"/>
          <w:tab w:val="left" w:pos="9630"/>
          <w:tab w:val="left" w:pos="12240"/>
        </w:tabs>
        <w:rPr>
          <w:rFonts w:ascii="Arial" w:hAnsi="Arial" w:cs="Arial"/>
          <w:sz w:val="20"/>
          <w:szCs w:val="20"/>
        </w:rPr>
      </w:pPr>
      <w:proofErr w:type="gramStart"/>
      <w:r w:rsidRPr="00E54746">
        <w:rPr>
          <w:rFonts w:ascii="Arial" w:hAnsi="Arial" w:cs="Arial"/>
          <w:sz w:val="20"/>
          <w:szCs w:val="20"/>
        </w:rPr>
        <w:t>15000702</w:t>
      </w:r>
      <w:proofErr w:type="gramEnd"/>
      <w:r w:rsidRPr="00E54746">
        <w:rPr>
          <w:rFonts w:ascii="Arial" w:hAnsi="Arial" w:cs="Arial"/>
          <w:sz w:val="20"/>
          <w:szCs w:val="20"/>
        </w:rPr>
        <w:t xml:space="preserve"> Dyonics II EIP Motor Controller SDS</w:t>
      </w:r>
      <w:r w:rsidR="00DA3335">
        <w:rPr>
          <w:rFonts w:ascii="Arial" w:hAnsi="Arial" w:cs="Arial"/>
          <w:sz w:val="20"/>
          <w:szCs w:val="20"/>
        </w:rPr>
        <w:tab/>
      </w:r>
      <w:ins w:id="71" w:author="Tenney, Doug" w:date="2019-09-24T14:30:00Z">
        <w:r w:rsidR="002F3899">
          <w:rPr>
            <w:rFonts w:ascii="Arial" w:hAnsi="Arial" w:cs="Arial"/>
            <w:color w:val="FF0000"/>
            <w:sz w:val="20"/>
            <w:szCs w:val="20"/>
          </w:rPr>
          <w:t>B</w:t>
        </w:r>
      </w:ins>
      <w:del w:id="72" w:author="Tenney, Doug" w:date="2019-09-24T14:30:00Z">
        <w:r w:rsidR="00DA3335" w:rsidRPr="00E54746" w:rsidDel="002F3899">
          <w:rPr>
            <w:rFonts w:ascii="Arial" w:hAnsi="Arial" w:cs="Arial"/>
            <w:color w:val="FF0000"/>
            <w:sz w:val="20"/>
            <w:szCs w:val="20"/>
          </w:rPr>
          <w:delText>A.</w:delText>
        </w:r>
        <w:r w:rsidR="001713FD" w:rsidDel="002F3899">
          <w:rPr>
            <w:rFonts w:ascii="Arial" w:hAnsi="Arial" w:cs="Arial"/>
            <w:color w:val="FF0000"/>
            <w:sz w:val="20"/>
            <w:szCs w:val="20"/>
          </w:rPr>
          <w:delText>2</w:delText>
        </w:r>
      </w:del>
      <w:r w:rsidRPr="00E54746">
        <w:rPr>
          <w:rFonts w:ascii="Arial" w:hAnsi="Arial" w:cs="Arial"/>
          <w:sz w:val="20"/>
          <w:szCs w:val="20"/>
        </w:rPr>
        <w:tab/>
      </w:r>
      <w:ins w:id="73" w:author="Tenney, Doug" w:date="2019-09-27T09:15:00Z">
        <w:r w:rsidR="0022507F" w:rsidRPr="00CC7BC5">
          <w:rPr>
            <w:rFonts w:ascii="Arial" w:hAnsi="Arial" w:cs="Arial"/>
            <w:color w:val="0070C0"/>
            <w:sz w:val="20"/>
            <w:szCs w:val="20"/>
          </w:rPr>
          <w:t>Pending In SA</w:t>
        </w:r>
        <w:r w:rsidR="0022507F" w:rsidRPr="00E54746">
          <w:rPr>
            <w:rFonts w:ascii="Arial" w:hAnsi="Arial" w:cs="Arial"/>
            <w:color w:val="0070C0"/>
            <w:sz w:val="20"/>
            <w:szCs w:val="20"/>
          </w:rPr>
          <w:t>P</w:t>
        </w:r>
        <w:r w:rsidR="0022507F" w:rsidRPr="00FC442C" w:rsidDel="0022507F">
          <w:rPr>
            <w:rFonts w:ascii="Arial" w:hAnsi="Arial" w:cs="Arial"/>
            <w:color w:val="FF0000"/>
            <w:sz w:val="20"/>
            <w:szCs w:val="20"/>
          </w:rPr>
          <w:t xml:space="preserve"> </w:t>
        </w:r>
      </w:ins>
      <w:del w:id="74" w:author="Tenney, Doug" w:date="2019-09-27T09:15:00Z">
        <w:r w:rsidR="00DA3335" w:rsidRPr="00FC442C" w:rsidDel="0022507F">
          <w:rPr>
            <w:rFonts w:ascii="Arial" w:hAnsi="Arial" w:cs="Arial"/>
            <w:color w:val="FF0000"/>
            <w:sz w:val="20"/>
            <w:szCs w:val="20"/>
            <w:rPrChange w:id="75" w:author="Tenney, Doug" w:date="2019-09-25T17:42:00Z">
              <w:rPr>
                <w:rFonts w:ascii="Arial" w:hAnsi="Arial" w:cs="Arial"/>
                <w:color w:val="0070C0"/>
                <w:sz w:val="20"/>
                <w:szCs w:val="20"/>
              </w:rPr>
            </w:rPrChange>
          </w:rPr>
          <w:delText>Release to SAP</w:delText>
        </w:r>
      </w:del>
    </w:p>
    <w:p w:rsidR="00867BB7" w:rsidRPr="00E54746" w:rsidRDefault="00867BB7" w:rsidP="002148E5">
      <w:pPr>
        <w:tabs>
          <w:tab w:val="left" w:pos="6480"/>
          <w:tab w:val="left" w:pos="7290"/>
          <w:tab w:val="left" w:pos="9630"/>
          <w:tab w:val="left" w:pos="12240"/>
        </w:tabs>
        <w:rPr>
          <w:rFonts w:ascii="Arial" w:hAnsi="Arial" w:cs="Arial"/>
          <w:color w:val="FF0000"/>
          <w:sz w:val="20"/>
          <w:szCs w:val="20"/>
        </w:rPr>
      </w:pPr>
      <w:r w:rsidRPr="00E54746">
        <w:rPr>
          <w:rFonts w:ascii="Arial" w:hAnsi="Arial" w:cs="Arial"/>
          <w:sz w:val="20"/>
          <w:szCs w:val="20"/>
        </w:rPr>
        <w:t>15000703 Dyonics II EIP Motor Controller Design Verification</w:t>
      </w:r>
      <w:r>
        <w:rPr>
          <w:rFonts w:ascii="Arial" w:hAnsi="Arial" w:cs="Arial"/>
          <w:sz w:val="20"/>
          <w:szCs w:val="20"/>
        </w:rPr>
        <w:tab/>
      </w:r>
      <w:ins w:id="76" w:author="Tenney, Doug" w:date="2019-09-24T14:31:00Z">
        <w:r w:rsidR="002F3899">
          <w:rPr>
            <w:rFonts w:ascii="Arial" w:hAnsi="Arial" w:cs="Arial"/>
            <w:color w:val="FF0000"/>
            <w:sz w:val="20"/>
            <w:szCs w:val="20"/>
          </w:rPr>
          <w:t>B</w:t>
        </w:r>
      </w:ins>
      <w:del w:id="77" w:author="Tenney, Doug" w:date="2019-09-24T14:31:00Z">
        <w:r w:rsidR="00DA3335" w:rsidRPr="00E54746" w:rsidDel="002F3899">
          <w:rPr>
            <w:rFonts w:ascii="Arial" w:hAnsi="Arial" w:cs="Arial"/>
            <w:color w:val="FF0000"/>
            <w:sz w:val="20"/>
            <w:szCs w:val="20"/>
          </w:rPr>
          <w:delText>A.1</w:delText>
        </w:r>
      </w:del>
      <w:r w:rsidR="00DA3335">
        <w:rPr>
          <w:rFonts w:ascii="Arial" w:hAnsi="Arial" w:cs="Arial"/>
          <w:sz w:val="20"/>
          <w:szCs w:val="20"/>
        </w:rPr>
        <w:tab/>
      </w:r>
      <w:ins w:id="78" w:author="Tenney, Doug" w:date="2019-09-27T09:15:00Z">
        <w:r w:rsidR="0022507F" w:rsidRPr="00CC7BC5">
          <w:rPr>
            <w:rFonts w:ascii="Arial" w:hAnsi="Arial" w:cs="Arial"/>
            <w:color w:val="0070C0"/>
            <w:sz w:val="20"/>
            <w:szCs w:val="20"/>
          </w:rPr>
          <w:t>Pending In SA</w:t>
        </w:r>
        <w:r w:rsidR="0022507F" w:rsidRPr="00E54746">
          <w:rPr>
            <w:rFonts w:ascii="Arial" w:hAnsi="Arial" w:cs="Arial"/>
            <w:color w:val="0070C0"/>
            <w:sz w:val="20"/>
            <w:szCs w:val="20"/>
          </w:rPr>
          <w:t>P</w:t>
        </w:r>
        <w:r w:rsidR="0022507F" w:rsidDel="002F3899">
          <w:rPr>
            <w:rFonts w:ascii="Arial" w:hAnsi="Arial" w:cs="Arial"/>
            <w:color w:val="FF0000"/>
            <w:sz w:val="20"/>
            <w:szCs w:val="20"/>
          </w:rPr>
          <w:t xml:space="preserve"> </w:t>
        </w:r>
      </w:ins>
      <w:del w:id="79" w:author="Tenney, Doug" w:date="2019-09-24T14:29:00Z">
        <w:r w:rsidR="00DA3335" w:rsidDel="002F3899">
          <w:rPr>
            <w:rFonts w:ascii="Arial" w:hAnsi="Arial" w:cs="Arial"/>
            <w:color w:val="FF0000"/>
            <w:sz w:val="20"/>
            <w:szCs w:val="20"/>
          </w:rPr>
          <w:delText>Updating (Ken)</w:delText>
        </w:r>
      </w:del>
      <w:r w:rsidR="002148E5">
        <w:rPr>
          <w:rFonts w:ascii="Arial" w:hAnsi="Arial" w:cs="Arial"/>
          <w:color w:val="FF0000"/>
          <w:sz w:val="20"/>
          <w:szCs w:val="20"/>
        </w:rPr>
        <w:tab/>
      </w:r>
      <w:ins w:id="80" w:author="Tenney, Doug" w:date="2019-09-27T09:55:00Z">
        <w:r w:rsidR="00BC7B99" w:rsidRPr="00BC7B99">
          <w:rPr>
            <w:rFonts w:ascii="Arial" w:hAnsi="Arial" w:cs="Arial"/>
            <w:color w:val="0070C0"/>
            <w:sz w:val="20"/>
            <w:szCs w:val="20"/>
            <w:rPrChange w:id="81" w:author="Tenney, Doug" w:date="2019-09-27T09:56:00Z">
              <w:rPr>
                <w:rFonts w:ascii="Arial" w:hAnsi="Arial" w:cs="Arial"/>
                <w:color w:val="FF0000"/>
                <w:sz w:val="20"/>
                <w:szCs w:val="20"/>
              </w:rPr>
            </w:rPrChange>
          </w:rPr>
          <w:t xml:space="preserve">A.3 </w:t>
        </w:r>
      </w:ins>
      <w:ins w:id="82" w:author="Tenney, Doug" w:date="2019-09-24T14:29:00Z">
        <w:r w:rsidR="002F3899" w:rsidRPr="00877F5D">
          <w:rPr>
            <w:rFonts w:ascii="Arial" w:hAnsi="Arial" w:cs="Arial"/>
            <w:color w:val="00B050"/>
            <w:sz w:val="20"/>
            <w:szCs w:val="20"/>
          </w:rPr>
          <w:t>Executed</w:t>
        </w:r>
        <w:r w:rsidR="002F3899">
          <w:rPr>
            <w:rFonts w:ascii="Arial" w:hAnsi="Arial" w:cs="Arial"/>
            <w:color w:val="00B050"/>
            <w:sz w:val="20"/>
            <w:szCs w:val="20"/>
          </w:rPr>
          <w:t xml:space="preserve"> on 2.00.02</w:t>
        </w:r>
      </w:ins>
      <w:del w:id="83" w:author="Tenney, Doug" w:date="2019-09-24T14:29:00Z">
        <w:r w:rsidR="00215410" w:rsidRPr="00E54746" w:rsidDel="002F3899">
          <w:rPr>
            <w:rFonts w:ascii="Arial" w:hAnsi="Arial" w:cs="Arial"/>
            <w:color w:val="FF0000"/>
            <w:sz w:val="20"/>
            <w:szCs w:val="20"/>
          </w:rPr>
          <w:delText>Needs Execution</w:delText>
        </w:r>
      </w:del>
    </w:p>
    <w:p w:rsidR="00867BB7" w:rsidRPr="00982202" w:rsidRDefault="00867BB7" w:rsidP="002148E5">
      <w:pPr>
        <w:tabs>
          <w:tab w:val="left" w:pos="6480"/>
          <w:tab w:val="left" w:pos="7290"/>
          <w:tab w:val="left" w:pos="9630"/>
          <w:tab w:val="left" w:pos="12240"/>
        </w:tabs>
        <w:rPr>
          <w:rFonts w:ascii="Arial" w:hAnsi="Arial" w:cs="Arial"/>
          <w:color w:val="00B050"/>
          <w:sz w:val="20"/>
          <w:szCs w:val="20"/>
        </w:rPr>
      </w:pPr>
      <w:r w:rsidRPr="00E54746">
        <w:rPr>
          <w:rFonts w:ascii="Arial" w:hAnsi="Arial" w:cs="Arial"/>
          <w:sz w:val="20"/>
          <w:szCs w:val="20"/>
        </w:rPr>
        <w:t>15000704 Dyonics II EIP RS485 Protocol Verification</w:t>
      </w:r>
      <w:r w:rsidR="000D3681">
        <w:rPr>
          <w:rFonts w:ascii="Arial" w:hAnsi="Arial" w:cs="Arial"/>
          <w:sz w:val="20"/>
          <w:szCs w:val="20"/>
        </w:rPr>
        <w:tab/>
      </w:r>
      <w:del w:id="84" w:author="Tenney, Doug" w:date="2019-09-24T14:32:00Z">
        <w:r w:rsidR="000D3681" w:rsidRPr="00E54746" w:rsidDel="003B56D9">
          <w:rPr>
            <w:rFonts w:ascii="Arial" w:hAnsi="Arial" w:cs="Arial"/>
            <w:color w:val="FF0000"/>
            <w:sz w:val="20"/>
            <w:szCs w:val="20"/>
          </w:rPr>
          <w:delText>A.3</w:delText>
        </w:r>
      </w:del>
      <w:ins w:id="85" w:author="Tenney, Doug" w:date="2019-09-24T14:32:00Z">
        <w:r w:rsidR="003B56D9">
          <w:rPr>
            <w:rFonts w:ascii="Arial" w:hAnsi="Arial" w:cs="Arial"/>
            <w:color w:val="FF0000"/>
            <w:sz w:val="20"/>
            <w:szCs w:val="20"/>
          </w:rPr>
          <w:t>B</w:t>
        </w:r>
      </w:ins>
      <w:r w:rsidRPr="00E54746">
        <w:rPr>
          <w:rFonts w:ascii="Arial" w:hAnsi="Arial" w:cs="Arial"/>
          <w:sz w:val="20"/>
          <w:szCs w:val="20"/>
        </w:rPr>
        <w:tab/>
      </w:r>
      <w:ins w:id="86" w:author="Tenney, Doug" w:date="2019-09-27T09:15:00Z">
        <w:r w:rsidR="0022507F" w:rsidRPr="00CC7BC5">
          <w:rPr>
            <w:rFonts w:ascii="Arial" w:hAnsi="Arial" w:cs="Arial"/>
            <w:color w:val="0070C0"/>
            <w:sz w:val="20"/>
            <w:szCs w:val="20"/>
          </w:rPr>
          <w:t>Pending In SA</w:t>
        </w:r>
        <w:r w:rsidR="0022507F" w:rsidRPr="00E54746">
          <w:rPr>
            <w:rFonts w:ascii="Arial" w:hAnsi="Arial" w:cs="Arial"/>
            <w:color w:val="0070C0"/>
            <w:sz w:val="20"/>
            <w:szCs w:val="20"/>
          </w:rPr>
          <w:t>P</w:t>
        </w:r>
        <w:r w:rsidR="0022507F" w:rsidRPr="00FC442C" w:rsidDel="0022507F">
          <w:rPr>
            <w:rFonts w:ascii="Arial" w:hAnsi="Arial" w:cs="Arial"/>
            <w:color w:val="FF0000"/>
            <w:sz w:val="20"/>
            <w:szCs w:val="20"/>
          </w:rPr>
          <w:t xml:space="preserve"> </w:t>
        </w:r>
      </w:ins>
      <w:del w:id="87" w:author="Tenney, Doug" w:date="2019-09-27T09:15:00Z">
        <w:r w:rsidR="000D3681" w:rsidRPr="00FC442C" w:rsidDel="0022507F">
          <w:rPr>
            <w:rFonts w:ascii="Arial" w:hAnsi="Arial" w:cs="Arial"/>
            <w:color w:val="FF0000"/>
            <w:sz w:val="20"/>
            <w:szCs w:val="20"/>
            <w:rPrChange w:id="88" w:author="Tenney, Doug" w:date="2019-09-25T17:43:00Z">
              <w:rPr>
                <w:rFonts w:ascii="Arial" w:hAnsi="Arial" w:cs="Arial"/>
                <w:color w:val="0070C0"/>
                <w:sz w:val="20"/>
                <w:szCs w:val="20"/>
              </w:rPr>
            </w:rPrChange>
          </w:rPr>
          <w:delText>Release to SAP</w:delText>
        </w:r>
      </w:del>
      <w:r w:rsidR="002148E5">
        <w:rPr>
          <w:rFonts w:ascii="Arial" w:hAnsi="Arial" w:cs="Arial"/>
          <w:color w:val="0070C0"/>
          <w:sz w:val="20"/>
          <w:szCs w:val="20"/>
        </w:rPr>
        <w:tab/>
      </w:r>
      <w:ins w:id="89" w:author="Tenney, Doug" w:date="2019-09-27T09:55:00Z">
        <w:r w:rsidR="00BC7B99">
          <w:rPr>
            <w:rFonts w:ascii="Arial" w:hAnsi="Arial" w:cs="Arial"/>
            <w:color w:val="0070C0"/>
            <w:sz w:val="20"/>
            <w:szCs w:val="20"/>
          </w:rPr>
          <w:t xml:space="preserve">A.3 </w:t>
        </w:r>
      </w:ins>
      <w:ins w:id="90" w:author="Tenney, Doug" w:date="2019-09-24T14:29:00Z">
        <w:r w:rsidR="002F3899" w:rsidRPr="00877F5D">
          <w:rPr>
            <w:rFonts w:ascii="Arial" w:hAnsi="Arial" w:cs="Arial"/>
            <w:color w:val="00B050"/>
            <w:sz w:val="20"/>
            <w:szCs w:val="20"/>
          </w:rPr>
          <w:t>Executed</w:t>
        </w:r>
        <w:r w:rsidR="002F3899">
          <w:rPr>
            <w:rFonts w:ascii="Arial" w:hAnsi="Arial" w:cs="Arial"/>
            <w:color w:val="00B050"/>
            <w:sz w:val="20"/>
            <w:szCs w:val="20"/>
          </w:rPr>
          <w:t xml:space="preserve"> on 2.00.02</w:t>
        </w:r>
      </w:ins>
      <w:del w:id="91" w:author="Tenney, Doug" w:date="2019-09-24T14:29:00Z">
        <w:r w:rsidR="00D61956" w:rsidRPr="00982202" w:rsidDel="002F3899">
          <w:rPr>
            <w:rFonts w:ascii="Arial" w:hAnsi="Arial" w:cs="Arial"/>
            <w:color w:val="00B050"/>
            <w:sz w:val="20"/>
            <w:szCs w:val="20"/>
          </w:rPr>
          <w:delText>Executed</w:delText>
        </w:r>
        <w:r w:rsidR="002148E5" w:rsidDel="002F3899">
          <w:rPr>
            <w:rFonts w:ascii="Arial" w:hAnsi="Arial" w:cs="Arial"/>
            <w:color w:val="00B050"/>
            <w:sz w:val="20"/>
            <w:szCs w:val="20"/>
          </w:rPr>
          <w:delText xml:space="preserve"> on 1.12.00</w:delText>
        </w:r>
      </w:del>
    </w:p>
    <w:p w:rsidR="00867BB7" w:rsidRPr="00E54746" w:rsidRDefault="00867BB7" w:rsidP="002148E5">
      <w:pPr>
        <w:tabs>
          <w:tab w:val="left" w:pos="6480"/>
          <w:tab w:val="left" w:pos="7290"/>
          <w:tab w:val="left" w:pos="9630"/>
          <w:tab w:val="left" w:pos="12240"/>
        </w:tabs>
        <w:rPr>
          <w:rFonts w:ascii="Arial" w:hAnsi="Arial" w:cs="Arial"/>
          <w:sz w:val="20"/>
          <w:szCs w:val="20"/>
        </w:rPr>
      </w:pPr>
      <w:r w:rsidRPr="00E54746">
        <w:rPr>
          <w:rFonts w:ascii="Arial" w:hAnsi="Arial" w:cs="Arial"/>
          <w:sz w:val="20"/>
          <w:szCs w:val="20"/>
        </w:rPr>
        <w:t>15000721 Dyonics II EIP Inter Controller Protocol</w:t>
      </w:r>
      <w:r>
        <w:rPr>
          <w:rFonts w:ascii="Arial" w:hAnsi="Arial" w:cs="Arial"/>
          <w:sz w:val="20"/>
          <w:szCs w:val="20"/>
        </w:rPr>
        <w:tab/>
      </w:r>
      <w:r w:rsidR="000D3681" w:rsidRPr="00E54746">
        <w:rPr>
          <w:rFonts w:ascii="Arial" w:hAnsi="Arial" w:cs="Arial"/>
          <w:color w:val="00B050"/>
          <w:sz w:val="20"/>
          <w:szCs w:val="20"/>
        </w:rPr>
        <w:t>A</w:t>
      </w:r>
      <w:r w:rsidR="000D3681">
        <w:rPr>
          <w:rFonts w:ascii="Arial" w:hAnsi="Arial" w:cs="Arial"/>
          <w:sz w:val="20"/>
          <w:szCs w:val="20"/>
        </w:rPr>
        <w:tab/>
      </w:r>
      <w:r w:rsidR="000D3681">
        <w:rPr>
          <w:rFonts w:ascii="Arial" w:hAnsi="Arial" w:cs="Arial"/>
          <w:color w:val="00B050"/>
          <w:sz w:val="20"/>
          <w:szCs w:val="20"/>
        </w:rPr>
        <w:t>In SAP</w:t>
      </w:r>
    </w:p>
    <w:p w:rsidR="000D3681" w:rsidRPr="00E54746" w:rsidRDefault="00867BB7" w:rsidP="002148E5">
      <w:pPr>
        <w:tabs>
          <w:tab w:val="left" w:pos="6480"/>
          <w:tab w:val="left" w:pos="7290"/>
          <w:tab w:val="left" w:pos="9630"/>
          <w:tab w:val="left" w:pos="12240"/>
        </w:tabs>
        <w:rPr>
          <w:rFonts w:ascii="Arial" w:hAnsi="Arial" w:cs="Arial"/>
          <w:sz w:val="20"/>
          <w:szCs w:val="20"/>
        </w:rPr>
      </w:pPr>
      <w:r w:rsidRPr="00E54746">
        <w:rPr>
          <w:rFonts w:ascii="Arial" w:hAnsi="Arial" w:cs="Arial"/>
          <w:sz w:val="20"/>
          <w:szCs w:val="20"/>
        </w:rPr>
        <w:t>15000722 Dyonics II EIP Inter Controller Protocol Verification</w:t>
      </w:r>
      <w:r>
        <w:rPr>
          <w:rFonts w:ascii="Arial" w:hAnsi="Arial" w:cs="Arial"/>
          <w:sz w:val="20"/>
          <w:szCs w:val="20"/>
        </w:rPr>
        <w:tab/>
      </w:r>
      <w:ins w:id="92" w:author="Tenney, Doug" w:date="2019-09-24T14:31:00Z">
        <w:r w:rsidR="002F3899">
          <w:rPr>
            <w:rFonts w:ascii="Arial" w:hAnsi="Arial" w:cs="Arial"/>
            <w:color w:val="FF0000"/>
            <w:sz w:val="20"/>
            <w:szCs w:val="20"/>
          </w:rPr>
          <w:t>B</w:t>
        </w:r>
      </w:ins>
      <w:del w:id="93" w:author="Tenney, Doug" w:date="2019-09-24T14:31:00Z">
        <w:r w:rsidR="000D3681" w:rsidRPr="00982202" w:rsidDel="002F3899">
          <w:rPr>
            <w:rFonts w:ascii="Arial" w:hAnsi="Arial" w:cs="Arial"/>
            <w:color w:val="FF0000"/>
            <w:sz w:val="20"/>
            <w:szCs w:val="20"/>
          </w:rPr>
          <w:delText>A</w:delText>
        </w:r>
        <w:r w:rsidR="008E29F1" w:rsidDel="002F3899">
          <w:rPr>
            <w:rFonts w:ascii="Arial" w:hAnsi="Arial" w:cs="Arial"/>
            <w:color w:val="FF0000"/>
            <w:sz w:val="20"/>
            <w:szCs w:val="20"/>
          </w:rPr>
          <w:delText>.1</w:delText>
        </w:r>
      </w:del>
      <w:r w:rsidR="000D3681" w:rsidRPr="00982202">
        <w:rPr>
          <w:rFonts w:ascii="Arial" w:hAnsi="Arial" w:cs="Arial"/>
          <w:color w:val="FF0000"/>
          <w:sz w:val="20"/>
          <w:szCs w:val="20"/>
        </w:rPr>
        <w:tab/>
      </w:r>
      <w:ins w:id="94" w:author="Tenney, Doug" w:date="2019-09-27T09:15:00Z">
        <w:r w:rsidR="0022507F" w:rsidRPr="00CC7BC5">
          <w:rPr>
            <w:rFonts w:ascii="Arial" w:hAnsi="Arial" w:cs="Arial"/>
            <w:color w:val="0070C0"/>
            <w:sz w:val="20"/>
            <w:szCs w:val="20"/>
          </w:rPr>
          <w:t>Pending In SA</w:t>
        </w:r>
        <w:r w:rsidR="0022507F" w:rsidRPr="00E54746">
          <w:rPr>
            <w:rFonts w:ascii="Arial" w:hAnsi="Arial" w:cs="Arial"/>
            <w:color w:val="0070C0"/>
            <w:sz w:val="20"/>
            <w:szCs w:val="20"/>
          </w:rPr>
          <w:t>P</w:t>
        </w:r>
        <w:r w:rsidR="0022507F" w:rsidRPr="00FC442C" w:rsidDel="0022507F">
          <w:rPr>
            <w:rFonts w:ascii="Arial" w:hAnsi="Arial" w:cs="Arial"/>
            <w:color w:val="FF0000"/>
            <w:sz w:val="20"/>
            <w:szCs w:val="20"/>
          </w:rPr>
          <w:t xml:space="preserve"> </w:t>
        </w:r>
      </w:ins>
      <w:del w:id="95" w:author="Tenney, Doug" w:date="2019-09-27T09:15:00Z">
        <w:r w:rsidR="00C0157B" w:rsidRPr="00FC442C" w:rsidDel="0022507F">
          <w:rPr>
            <w:rFonts w:ascii="Arial" w:hAnsi="Arial" w:cs="Arial"/>
            <w:color w:val="FF0000"/>
            <w:sz w:val="20"/>
            <w:szCs w:val="20"/>
            <w:rPrChange w:id="96" w:author="Tenney, Doug" w:date="2019-09-25T17:43:00Z">
              <w:rPr>
                <w:rFonts w:ascii="Arial" w:hAnsi="Arial" w:cs="Arial"/>
                <w:color w:val="0070C0"/>
                <w:sz w:val="20"/>
                <w:szCs w:val="20"/>
              </w:rPr>
            </w:rPrChange>
          </w:rPr>
          <w:delText>Release to SAP</w:delText>
        </w:r>
      </w:del>
      <w:r w:rsidR="002148E5">
        <w:rPr>
          <w:rFonts w:ascii="Arial" w:hAnsi="Arial" w:cs="Arial"/>
          <w:color w:val="FF0000"/>
          <w:sz w:val="20"/>
          <w:szCs w:val="20"/>
        </w:rPr>
        <w:tab/>
      </w:r>
      <w:ins w:id="97" w:author="Tenney, Doug" w:date="2019-09-27T09:55:00Z">
        <w:r w:rsidR="00BC7B99" w:rsidRPr="00BC7B99">
          <w:rPr>
            <w:rFonts w:ascii="Arial" w:hAnsi="Arial" w:cs="Arial"/>
            <w:color w:val="0070C0"/>
            <w:sz w:val="20"/>
            <w:szCs w:val="20"/>
            <w:rPrChange w:id="98" w:author="Tenney, Doug" w:date="2019-09-27T09:56:00Z">
              <w:rPr>
                <w:rFonts w:ascii="Arial" w:hAnsi="Arial" w:cs="Arial"/>
                <w:color w:val="FF0000"/>
                <w:sz w:val="20"/>
                <w:szCs w:val="20"/>
              </w:rPr>
            </w:rPrChange>
          </w:rPr>
          <w:t>A.2</w:t>
        </w:r>
        <w:r w:rsidR="00BC7B99">
          <w:rPr>
            <w:rFonts w:ascii="Arial" w:hAnsi="Arial" w:cs="Arial"/>
            <w:color w:val="FF0000"/>
            <w:sz w:val="20"/>
            <w:szCs w:val="20"/>
          </w:rPr>
          <w:t xml:space="preserve"> </w:t>
        </w:r>
      </w:ins>
      <w:ins w:id="99" w:author="Tenney, Doug" w:date="2019-09-24T14:29:00Z">
        <w:r w:rsidR="002F3899" w:rsidRPr="00877F5D">
          <w:rPr>
            <w:rFonts w:ascii="Arial" w:hAnsi="Arial" w:cs="Arial"/>
            <w:color w:val="00B050"/>
            <w:sz w:val="20"/>
            <w:szCs w:val="20"/>
          </w:rPr>
          <w:t>Executed</w:t>
        </w:r>
        <w:r w:rsidR="002F3899">
          <w:rPr>
            <w:rFonts w:ascii="Arial" w:hAnsi="Arial" w:cs="Arial"/>
            <w:color w:val="00B050"/>
            <w:sz w:val="20"/>
            <w:szCs w:val="20"/>
          </w:rPr>
          <w:t xml:space="preserve"> on 2.00.02</w:t>
        </w:r>
      </w:ins>
      <w:del w:id="100" w:author="Tenney, Doug" w:date="2019-09-24T14:29:00Z">
        <w:r w:rsidR="000D3681" w:rsidRPr="00877F5D" w:rsidDel="002F3899">
          <w:rPr>
            <w:rFonts w:ascii="Arial" w:hAnsi="Arial" w:cs="Arial"/>
            <w:color w:val="FF0000"/>
            <w:sz w:val="20"/>
            <w:szCs w:val="20"/>
          </w:rPr>
          <w:delText>Needs Execution</w:delText>
        </w:r>
      </w:del>
    </w:p>
    <w:p w:rsidR="00867BB7" w:rsidRPr="00E54746" w:rsidRDefault="00867BB7" w:rsidP="002148E5">
      <w:pPr>
        <w:tabs>
          <w:tab w:val="left" w:pos="6480"/>
          <w:tab w:val="left" w:pos="7290"/>
          <w:tab w:val="left" w:pos="9630"/>
          <w:tab w:val="left" w:pos="12240"/>
        </w:tabs>
        <w:rPr>
          <w:rFonts w:ascii="Arial" w:hAnsi="Arial" w:cs="Arial"/>
          <w:sz w:val="20"/>
          <w:szCs w:val="20"/>
        </w:rPr>
      </w:pPr>
      <w:r w:rsidRPr="00E54746">
        <w:rPr>
          <w:rFonts w:ascii="Arial" w:hAnsi="Arial" w:cs="Arial"/>
          <w:sz w:val="20"/>
          <w:szCs w:val="20"/>
        </w:rPr>
        <w:t>15000768 Dyonics II EIP Software Upgrade And Repair</w:t>
      </w:r>
      <w:r>
        <w:rPr>
          <w:rFonts w:ascii="Arial" w:hAnsi="Arial" w:cs="Arial"/>
          <w:sz w:val="20"/>
          <w:szCs w:val="20"/>
        </w:rPr>
        <w:tab/>
      </w:r>
      <w:ins w:id="101" w:author="Tenney, Doug" w:date="2019-09-24T14:31:00Z">
        <w:r w:rsidR="002F3899">
          <w:rPr>
            <w:rFonts w:ascii="Arial" w:hAnsi="Arial" w:cs="Arial"/>
            <w:color w:val="FF0000"/>
            <w:sz w:val="20"/>
            <w:szCs w:val="20"/>
          </w:rPr>
          <w:t>B</w:t>
        </w:r>
      </w:ins>
      <w:del w:id="102" w:author="Tenney, Doug" w:date="2019-09-24T14:31:00Z">
        <w:r w:rsidR="00D17E01" w:rsidDel="002F3899">
          <w:rPr>
            <w:rFonts w:ascii="Arial" w:hAnsi="Arial" w:cs="Arial"/>
            <w:color w:val="FF0000"/>
            <w:sz w:val="20"/>
            <w:szCs w:val="20"/>
          </w:rPr>
          <w:delText>A.3</w:delText>
        </w:r>
      </w:del>
      <w:r w:rsidR="00B03F3E">
        <w:rPr>
          <w:rFonts w:ascii="Arial" w:hAnsi="Arial" w:cs="Arial"/>
          <w:color w:val="FF0000"/>
          <w:sz w:val="20"/>
          <w:szCs w:val="20"/>
        </w:rPr>
        <w:tab/>
      </w:r>
      <w:ins w:id="103" w:author="Tenney, Doug" w:date="2019-10-08T16:09:00Z">
        <w:r w:rsidR="00064E03" w:rsidRPr="00CC7BC5">
          <w:rPr>
            <w:rFonts w:ascii="Arial" w:hAnsi="Arial" w:cs="Arial"/>
            <w:color w:val="0070C0"/>
            <w:sz w:val="20"/>
            <w:szCs w:val="20"/>
          </w:rPr>
          <w:t>Pending In SA</w:t>
        </w:r>
        <w:r w:rsidR="00064E03" w:rsidRPr="00E54746">
          <w:rPr>
            <w:rFonts w:ascii="Arial" w:hAnsi="Arial" w:cs="Arial"/>
            <w:color w:val="0070C0"/>
            <w:sz w:val="20"/>
            <w:szCs w:val="20"/>
          </w:rPr>
          <w:t>P</w:t>
        </w:r>
        <w:r w:rsidR="00064E03" w:rsidRPr="00FC442C" w:rsidDel="003952D5">
          <w:rPr>
            <w:rFonts w:ascii="Arial" w:hAnsi="Arial" w:cs="Arial"/>
            <w:color w:val="FF0000"/>
            <w:sz w:val="20"/>
            <w:szCs w:val="20"/>
            <w:rPrChange w:id="104" w:author="Tenney, Doug" w:date="2019-09-25T17:43:00Z">
              <w:rPr>
                <w:rFonts w:ascii="Arial" w:hAnsi="Arial" w:cs="Arial"/>
                <w:color w:val="FF0000"/>
                <w:sz w:val="20"/>
                <w:szCs w:val="20"/>
              </w:rPr>
            </w:rPrChange>
          </w:rPr>
          <w:t xml:space="preserve"> </w:t>
        </w:r>
      </w:ins>
      <w:del w:id="105" w:author="Tenney, Doug" w:date="2019-09-27T10:04:00Z">
        <w:r w:rsidR="00B03F3E" w:rsidRPr="00FC442C" w:rsidDel="003952D5">
          <w:rPr>
            <w:rFonts w:ascii="Arial" w:hAnsi="Arial" w:cs="Arial"/>
            <w:color w:val="FF0000"/>
            <w:sz w:val="20"/>
            <w:szCs w:val="20"/>
            <w:rPrChange w:id="106" w:author="Tenney, Doug" w:date="2019-09-25T17:43:00Z">
              <w:rPr>
                <w:rFonts w:ascii="Arial" w:hAnsi="Arial" w:cs="Arial"/>
                <w:color w:val="0070C0"/>
                <w:sz w:val="20"/>
                <w:szCs w:val="20"/>
              </w:rPr>
            </w:rPrChange>
          </w:rPr>
          <w:delText>Release to SAP</w:delText>
        </w:r>
      </w:del>
    </w:p>
    <w:p w:rsidR="00867BB7" w:rsidRPr="00E54746" w:rsidRDefault="00867BB7" w:rsidP="002148E5">
      <w:pPr>
        <w:tabs>
          <w:tab w:val="left" w:pos="6480"/>
          <w:tab w:val="left" w:pos="7290"/>
          <w:tab w:val="left" w:pos="9630"/>
          <w:tab w:val="left" w:pos="122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B03F3E" w:rsidRPr="00982202" w:rsidRDefault="00B03F3E" w:rsidP="002148E5">
      <w:pPr>
        <w:tabs>
          <w:tab w:val="left" w:pos="6480"/>
          <w:tab w:val="left" w:pos="7290"/>
          <w:tab w:val="left" w:pos="9630"/>
          <w:tab w:val="left" w:pos="12240"/>
        </w:tabs>
        <w:rPr>
          <w:rFonts w:ascii="Arial" w:hAnsi="Arial" w:cs="Arial"/>
          <w:color w:val="FF0000"/>
          <w:sz w:val="20"/>
          <w:szCs w:val="20"/>
        </w:rPr>
      </w:pPr>
      <w:r w:rsidRPr="00E54746">
        <w:rPr>
          <w:rFonts w:ascii="Arial" w:hAnsi="Arial" w:cs="Arial"/>
          <w:sz w:val="20"/>
          <w:szCs w:val="20"/>
        </w:rPr>
        <w:t>15000817 DYONICS POWER II System Software Validation</w:t>
      </w:r>
      <w:r w:rsidR="00C62B08">
        <w:rPr>
          <w:rFonts w:ascii="Arial" w:hAnsi="Arial" w:cs="Arial"/>
          <w:sz w:val="20"/>
          <w:szCs w:val="20"/>
        </w:rPr>
        <w:tab/>
      </w:r>
      <w:r w:rsidR="00C62B08" w:rsidRPr="00982202">
        <w:rPr>
          <w:rFonts w:ascii="Arial" w:hAnsi="Arial" w:cs="Arial"/>
          <w:color w:val="FF0000"/>
          <w:sz w:val="20"/>
          <w:szCs w:val="20"/>
        </w:rPr>
        <w:t>A</w:t>
      </w:r>
      <w:r w:rsidR="00C62B08" w:rsidRPr="00982202">
        <w:rPr>
          <w:rFonts w:ascii="Arial" w:hAnsi="Arial" w:cs="Arial"/>
          <w:color w:val="FF0000"/>
          <w:sz w:val="20"/>
          <w:szCs w:val="20"/>
        </w:rPr>
        <w:tab/>
        <w:t>Nee</w:t>
      </w:r>
      <w:r w:rsidR="00E96075">
        <w:rPr>
          <w:rFonts w:ascii="Arial" w:hAnsi="Arial" w:cs="Arial"/>
          <w:color w:val="FF0000"/>
          <w:sz w:val="20"/>
          <w:szCs w:val="20"/>
        </w:rPr>
        <w:t>ds Update</w:t>
      </w:r>
      <w:r w:rsidR="00EA2718">
        <w:rPr>
          <w:rFonts w:ascii="Arial" w:hAnsi="Arial" w:cs="Arial"/>
          <w:color w:val="FF0000"/>
          <w:sz w:val="20"/>
          <w:szCs w:val="20"/>
        </w:rPr>
        <w:t xml:space="preserve"> (Avik)</w:t>
      </w:r>
      <w:r w:rsidR="002148E5">
        <w:rPr>
          <w:rFonts w:ascii="Arial" w:hAnsi="Arial" w:cs="Arial"/>
          <w:color w:val="FF0000"/>
          <w:sz w:val="20"/>
          <w:szCs w:val="20"/>
        </w:rPr>
        <w:tab/>
      </w:r>
      <w:r w:rsidR="00E96075" w:rsidRPr="00877F5D">
        <w:rPr>
          <w:rFonts w:ascii="Arial" w:hAnsi="Arial" w:cs="Arial"/>
          <w:color w:val="FF0000"/>
          <w:sz w:val="20"/>
          <w:szCs w:val="20"/>
        </w:rPr>
        <w:t>Needs Execution</w:t>
      </w:r>
    </w:p>
    <w:p w:rsidR="00B03F3E" w:rsidRDefault="00B03F3E" w:rsidP="002148E5">
      <w:pPr>
        <w:tabs>
          <w:tab w:val="left" w:pos="6480"/>
          <w:tab w:val="left" w:pos="7290"/>
          <w:tab w:val="left" w:pos="9630"/>
          <w:tab w:val="left" w:pos="12240"/>
        </w:tabs>
        <w:rPr>
          <w:rFonts w:ascii="Arial" w:hAnsi="Arial" w:cs="Arial"/>
          <w:sz w:val="20"/>
          <w:szCs w:val="20"/>
        </w:rPr>
      </w:pPr>
    </w:p>
    <w:p w:rsidR="005E7621" w:rsidRPr="00982202" w:rsidRDefault="005E7621" w:rsidP="002148E5">
      <w:pPr>
        <w:tabs>
          <w:tab w:val="left" w:pos="6480"/>
          <w:tab w:val="left" w:pos="7290"/>
          <w:tab w:val="left" w:pos="9630"/>
          <w:tab w:val="left" w:pos="12240"/>
        </w:tabs>
        <w:rPr>
          <w:rFonts w:ascii="Arial" w:hAnsi="Arial" w:cs="Arial"/>
          <w:color w:val="00B050"/>
          <w:sz w:val="20"/>
          <w:szCs w:val="20"/>
        </w:rPr>
      </w:pPr>
      <w:r w:rsidRPr="005E7621">
        <w:rPr>
          <w:rFonts w:ascii="Arial" w:hAnsi="Arial" w:cs="Arial"/>
          <w:sz w:val="20"/>
          <w:szCs w:val="20"/>
        </w:rPr>
        <w:t>15006474 DII Software Safety Classification</w:t>
      </w:r>
      <w:r>
        <w:rPr>
          <w:rFonts w:ascii="Arial" w:hAnsi="Arial" w:cs="Arial"/>
          <w:sz w:val="20"/>
          <w:szCs w:val="20"/>
        </w:rPr>
        <w:tab/>
      </w:r>
      <w:r w:rsidRPr="00982202">
        <w:rPr>
          <w:rFonts w:ascii="Arial" w:hAnsi="Arial" w:cs="Arial"/>
          <w:color w:val="00B050"/>
          <w:sz w:val="20"/>
          <w:szCs w:val="20"/>
        </w:rPr>
        <w:t>B</w:t>
      </w:r>
      <w:r>
        <w:rPr>
          <w:rFonts w:ascii="Arial" w:hAnsi="Arial" w:cs="Arial"/>
          <w:sz w:val="20"/>
          <w:szCs w:val="20"/>
        </w:rPr>
        <w:tab/>
      </w:r>
      <w:proofErr w:type="gramStart"/>
      <w:r w:rsidRPr="00982202">
        <w:rPr>
          <w:rFonts w:ascii="Arial" w:hAnsi="Arial" w:cs="Arial"/>
          <w:color w:val="00B050"/>
          <w:sz w:val="20"/>
          <w:szCs w:val="20"/>
        </w:rPr>
        <w:t>In</w:t>
      </w:r>
      <w:proofErr w:type="gramEnd"/>
      <w:r w:rsidRPr="00982202">
        <w:rPr>
          <w:rFonts w:ascii="Arial" w:hAnsi="Arial" w:cs="Arial"/>
          <w:color w:val="00B050"/>
          <w:sz w:val="20"/>
          <w:szCs w:val="20"/>
        </w:rPr>
        <w:t xml:space="preserve"> SAP</w:t>
      </w:r>
    </w:p>
    <w:p w:rsidR="00867BB7" w:rsidRPr="00E54746" w:rsidRDefault="00867BB7" w:rsidP="002148E5">
      <w:pPr>
        <w:tabs>
          <w:tab w:val="left" w:pos="6480"/>
          <w:tab w:val="left" w:pos="7290"/>
          <w:tab w:val="left" w:pos="9630"/>
          <w:tab w:val="left" w:pos="12240"/>
        </w:tabs>
        <w:rPr>
          <w:rFonts w:ascii="Arial" w:hAnsi="Arial" w:cs="Arial"/>
          <w:sz w:val="20"/>
          <w:szCs w:val="20"/>
        </w:rPr>
      </w:pPr>
      <w:r w:rsidRPr="00E54746">
        <w:rPr>
          <w:rFonts w:ascii="Arial" w:hAnsi="Arial" w:cs="Arial"/>
          <w:sz w:val="20"/>
          <w:szCs w:val="20"/>
        </w:rPr>
        <w:t>15007915 DII INTELLIO Link Protocol</w:t>
      </w:r>
      <w:r>
        <w:rPr>
          <w:rFonts w:ascii="Arial" w:hAnsi="Arial" w:cs="Arial"/>
          <w:sz w:val="20"/>
          <w:szCs w:val="20"/>
        </w:rPr>
        <w:tab/>
      </w:r>
      <w:r w:rsidR="005E7621" w:rsidRPr="00982202">
        <w:rPr>
          <w:rFonts w:ascii="Arial" w:hAnsi="Arial" w:cs="Arial"/>
          <w:color w:val="00B050"/>
          <w:sz w:val="20"/>
          <w:szCs w:val="20"/>
        </w:rPr>
        <w:t>A</w:t>
      </w:r>
      <w:r w:rsidR="005E7621" w:rsidRPr="00982202">
        <w:rPr>
          <w:rFonts w:ascii="Arial" w:hAnsi="Arial" w:cs="Arial"/>
          <w:color w:val="00B050"/>
          <w:sz w:val="20"/>
          <w:szCs w:val="20"/>
        </w:rPr>
        <w:tab/>
      </w:r>
      <w:ins w:id="107" w:author="Tenney, Doug" w:date="2019-09-24T14:37:00Z">
        <w:r w:rsidR="003B56D9">
          <w:rPr>
            <w:rFonts w:ascii="Arial" w:hAnsi="Arial" w:cs="Arial"/>
            <w:color w:val="00B050"/>
            <w:sz w:val="20"/>
            <w:szCs w:val="20"/>
          </w:rPr>
          <w:t>In SAP</w:t>
        </w:r>
        <w:r w:rsidR="003B56D9" w:rsidRPr="00E54746" w:rsidDel="003B56D9">
          <w:rPr>
            <w:rFonts w:ascii="Arial" w:hAnsi="Arial" w:cs="Arial"/>
            <w:color w:val="0070C0"/>
            <w:sz w:val="20"/>
            <w:szCs w:val="20"/>
          </w:rPr>
          <w:t xml:space="preserve"> </w:t>
        </w:r>
      </w:ins>
      <w:del w:id="108" w:author="Tenney, Doug" w:date="2019-09-24T14:37:00Z">
        <w:r w:rsidR="005E7621" w:rsidRPr="00E54746" w:rsidDel="003B56D9">
          <w:rPr>
            <w:rFonts w:ascii="Arial" w:hAnsi="Arial" w:cs="Arial"/>
            <w:color w:val="0070C0"/>
            <w:sz w:val="20"/>
            <w:szCs w:val="20"/>
          </w:rPr>
          <w:delText>Release to SAP</w:delText>
        </w:r>
      </w:del>
    </w:p>
    <w:p w:rsidR="00867BB7" w:rsidRPr="00E54746" w:rsidRDefault="00867BB7" w:rsidP="002148E5">
      <w:pPr>
        <w:tabs>
          <w:tab w:val="left" w:pos="6480"/>
          <w:tab w:val="left" w:pos="7290"/>
          <w:tab w:val="left" w:pos="9630"/>
          <w:tab w:val="left" w:pos="12240"/>
        </w:tabs>
        <w:rPr>
          <w:rFonts w:ascii="Arial" w:hAnsi="Arial" w:cs="Arial"/>
          <w:sz w:val="20"/>
          <w:szCs w:val="20"/>
        </w:rPr>
      </w:pPr>
      <w:r w:rsidRPr="00E54746">
        <w:rPr>
          <w:rFonts w:ascii="Arial" w:hAnsi="Arial" w:cs="Arial"/>
          <w:sz w:val="20"/>
          <w:szCs w:val="20"/>
        </w:rPr>
        <w:t>15008021 DII Software Level of Concern</w:t>
      </w:r>
      <w:r>
        <w:rPr>
          <w:rFonts w:ascii="Arial" w:hAnsi="Arial" w:cs="Arial"/>
          <w:sz w:val="20"/>
          <w:szCs w:val="20"/>
        </w:rPr>
        <w:tab/>
      </w:r>
      <w:r w:rsidR="001717C5" w:rsidRPr="00877F5D">
        <w:rPr>
          <w:rFonts w:ascii="Arial" w:hAnsi="Arial" w:cs="Arial"/>
          <w:color w:val="00B050"/>
          <w:sz w:val="20"/>
          <w:szCs w:val="20"/>
        </w:rPr>
        <w:t>A</w:t>
      </w:r>
      <w:r w:rsidR="001717C5">
        <w:rPr>
          <w:rFonts w:ascii="Arial" w:hAnsi="Arial" w:cs="Arial"/>
          <w:sz w:val="20"/>
          <w:szCs w:val="20"/>
        </w:rPr>
        <w:tab/>
      </w:r>
      <w:r w:rsidR="001717C5" w:rsidRPr="00877F5D">
        <w:rPr>
          <w:rFonts w:ascii="Arial" w:hAnsi="Arial" w:cs="Arial"/>
          <w:color w:val="00B050"/>
          <w:sz w:val="20"/>
          <w:szCs w:val="20"/>
        </w:rPr>
        <w:t>In SAP</w:t>
      </w:r>
    </w:p>
    <w:p w:rsidR="00A15FE4" w:rsidRDefault="00A15FE4" w:rsidP="002148E5">
      <w:pPr>
        <w:tabs>
          <w:tab w:val="left" w:pos="6480"/>
          <w:tab w:val="left" w:pos="7290"/>
          <w:tab w:val="left" w:pos="9630"/>
          <w:tab w:val="left" w:pos="12240"/>
        </w:tabs>
        <w:rPr>
          <w:rFonts w:ascii="Arial" w:hAnsi="Arial" w:cs="Arial"/>
          <w:sz w:val="20"/>
          <w:szCs w:val="20"/>
        </w:rPr>
      </w:pPr>
    </w:p>
    <w:p w:rsidR="00867BB7" w:rsidRPr="00E54746" w:rsidDel="006B56D3" w:rsidRDefault="00867BB7" w:rsidP="002148E5">
      <w:pPr>
        <w:tabs>
          <w:tab w:val="left" w:pos="6480"/>
          <w:tab w:val="left" w:pos="7290"/>
          <w:tab w:val="left" w:pos="9630"/>
          <w:tab w:val="left" w:pos="12240"/>
        </w:tabs>
        <w:rPr>
          <w:moveFrom w:id="109" w:author="Tenney, Doug" w:date="2019-10-08T08:53:00Z"/>
          <w:rFonts w:ascii="Arial" w:hAnsi="Arial" w:cs="Arial"/>
          <w:sz w:val="20"/>
          <w:szCs w:val="20"/>
        </w:rPr>
      </w:pPr>
      <w:moveFromRangeStart w:id="110" w:author="Tenney, Doug" w:date="2019-10-08T08:53:00Z" w:name="move21417250"/>
      <w:moveFrom w:id="111" w:author="Tenney, Doug" w:date="2019-10-08T08:53:00Z">
        <w:r w:rsidRPr="00042514" w:rsidDel="006B56D3">
          <w:rPr>
            <w:rFonts w:ascii="Arial" w:hAnsi="Arial" w:cs="Arial"/>
            <w:sz w:val="20"/>
            <w:szCs w:val="20"/>
          </w:rPr>
          <w:t>15008058 DII UNDI Rev B</w:t>
        </w:r>
        <w:r w:rsidDel="006B56D3">
          <w:rPr>
            <w:rFonts w:ascii="Arial" w:hAnsi="Arial" w:cs="Arial"/>
            <w:sz w:val="20"/>
            <w:szCs w:val="20"/>
          </w:rPr>
          <w:tab/>
        </w:r>
        <w:r w:rsidR="002A1DDF" w:rsidRPr="00982202" w:rsidDel="006B56D3">
          <w:rPr>
            <w:rFonts w:ascii="Arial" w:hAnsi="Arial" w:cs="Arial"/>
            <w:color w:val="00B050"/>
            <w:sz w:val="20"/>
            <w:szCs w:val="20"/>
          </w:rPr>
          <w:t>B</w:t>
        </w:r>
        <w:r w:rsidR="002A1DDF" w:rsidDel="006B56D3">
          <w:rPr>
            <w:rFonts w:ascii="Arial" w:hAnsi="Arial" w:cs="Arial"/>
            <w:color w:val="00B050"/>
            <w:sz w:val="20"/>
            <w:szCs w:val="20"/>
          </w:rPr>
          <w:tab/>
        </w:r>
        <w:r w:rsidR="002A1DDF" w:rsidRPr="00877F5D" w:rsidDel="006B56D3">
          <w:rPr>
            <w:rFonts w:ascii="Arial" w:hAnsi="Arial" w:cs="Arial"/>
            <w:color w:val="00B050"/>
            <w:sz w:val="20"/>
            <w:szCs w:val="20"/>
          </w:rPr>
          <w:t>In SAP</w:t>
        </w:r>
      </w:moveFrom>
    </w:p>
    <w:moveFromRangeEnd w:id="110"/>
    <w:p w:rsidR="00A15FE4" w:rsidDel="006B56D3" w:rsidRDefault="00A15FE4" w:rsidP="002148E5">
      <w:pPr>
        <w:tabs>
          <w:tab w:val="left" w:pos="6480"/>
          <w:tab w:val="left" w:pos="7290"/>
          <w:tab w:val="left" w:pos="9630"/>
          <w:tab w:val="left" w:pos="12240"/>
        </w:tabs>
        <w:rPr>
          <w:del w:id="112" w:author="Tenney, Doug" w:date="2019-10-08T08:53:00Z"/>
          <w:rFonts w:ascii="Arial" w:hAnsi="Arial" w:cs="Arial"/>
          <w:sz w:val="20"/>
          <w:szCs w:val="20"/>
        </w:rPr>
      </w:pPr>
    </w:p>
    <w:p w:rsidR="00867BB7" w:rsidRPr="00E54746" w:rsidRDefault="00867BB7" w:rsidP="002148E5">
      <w:pPr>
        <w:tabs>
          <w:tab w:val="left" w:pos="6480"/>
          <w:tab w:val="left" w:pos="7290"/>
          <w:tab w:val="left" w:pos="9630"/>
          <w:tab w:val="left" w:pos="12240"/>
        </w:tabs>
        <w:rPr>
          <w:rFonts w:ascii="Arial" w:hAnsi="Arial" w:cs="Arial"/>
          <w:sz w:val="20"/>
          <w:szCs w:val="20"/>
        </w:rPr>
      </w:pPr>
      <w:r w:rsidRPr="00E54746">
        <w:rPr>
          <w:rFonts w:ascii="Arial" w:hAnsi="Arial" w:cs="Arial"/>
          <w:sz w:val="20"/>
          <w:szCs w:val="20"/>
        </w:rPr>
        <w:t xml:space="preserve">15008077 </w:t>
      </w:r>
      <w:ins w:id="113" w:author="Tenney, Doug" w:date="2019-09-27T09:42:00Z">
        <w:r w:rsidR="00DA6EA2" w:rsidRPr="00E54746">
          <w:rPr>
            <w:rFonts w:ascii="Arial" w:hAnsi="Arial" w:cs="Arial"/>
            <w:sz w:val="20"/>
            <w:szCs w:val="20"/>
          </w:rPr>
          <w:t>Dyonics II EIP</w:t>
        </w:r>
        <w:r w:rsidR="00DA6EA2" w:rsidRPr="00E54746" w:rsidDel="00DA6EA2">
          <w:rPr>
            <w:rFonts w:ascii="Arial" w:hAnsi="Arial" w:cs="Arial"/>
            <w:sz w:val="20"/>
            <w:szCs w:val="20"/>
          </w:rPr>
          <w:t xml:space="preserve"> </w:t>
        </w:r>
      </w:ins>
      <w:del w:id="114" w:author="Tenney, Doug" w:date="2019-09-27T09:42:00Z">
        <w:r w:rsidRPr="00E54746" w:rsidDel="00DA6EA2">
          <w:rPr>
            <w:rFonts w:ascii="Arial" w:hAnsi="Arial" w:cs="Arial"/>
            <w:sz w:val="20"/>
            <w:szCs w:val="20"/>
          </w:rPr>
          <w:delText>DII</w:delText>
        </w:r>
      </w:del>
      <w:r w:rsidRPr="00E54746">
        <w:rPr>
          <w:rFonts w:ascii="Arial" w:hAnsi="Arial" w:cs="Arial"/>
          <w:sz w:val="20"/>
          <w:szCs w:val="20"/>
        </w:rPr>
        <w:t xml:space="preserve"> Software Development Plan</w:t>
      </w:r>
      <w:r w:rsidR="00A15FE4">
        <w:rPr>
          <w:rFonts w:ascii="Arial" w:hAnsi="Arial" w:cs="Arial"/>
          <w:sz w:val="20"/>
          <w:szCs w:val="20"/>
        </w:rPr>
        <w:tab/>
      </w:r>
      <w:del w:id="115" w:author="Tenney, Doug" w:date="2019-09-24T14:31:00Z">
        <w:r w:rsidR="00A15FE4" w:rsidRPr="00982202" w:rsidDel="002F3899">
          <w:rPr>
            <w:rFonts w:ascii="Arial" w:hAnsi="Arial" w:cs="Arial"/>
            <w:color w:val="FF0000"/>
            <w:sz w:val="20"/>
            <w:szCs w:val="20"/>
          </w:rPr>
          <w:delText>0.</w:delText>
        </w:r>
        <w:r w:rsidR="007D16C6" w:rsidDel="002F3899">
          <w:rPr>
            <w:rFonts w:ascii="Arial" w:hAnsi="Arial" w:cs="Arial"/>
            <w:color w:val="FF0000"/>
            <w:sz w:val="20"/>
            <w:szCs w:val="20"/>
          </w:rPr>
          <w:delText>3</w:delText>
        </w:r>
      </w:del>
      <w:proofErr w:type="gramStart"/>
      <w:ins w:id="116" w:author="Tenney, Doug" w:date="2019-09-24T14:31:00Z">
        <w:r w:rsidR="002F3899">
          <w:rPr>
            <w:rFonts w:ascii="Arial" w:hAnsi="Arial" w:cs="Arial"/>
            <w:color w:val="FF0000"/>
            <w:sz w:val="20"/>
            <w:szCs w:val="20"/>
          </w:rPr>
          <w:t>A</w:t>
        </w:r>
      </w:ins>
      <w:proofErr w:type="gramEnd"/>
      <w:r w:rsidR="00A15FE4">
        <w:rPr>
          <w:rFonts w:ascii="Arial" w:hAnsi="Arial" w:cs="Arial"/>
          <w:sz w:val="20"/>
          <w:szCs w:val="20"/>
        </w:rPr>
        <w:tab/>
      </w:r>
      <w:ins w:id="117" w:author="Tenney, Doug" w:date="2019-09-27T09:52:00Z">
        <w:r w:rsidR="00FE0B96" w:rsidRPr="00CC7BC5">
          <w:rPr>
            <w:rFonts w:ascii="Arial" w:hAnsi="Arial" w:cs="Arial"/>
            <w:color w:val="0070C0"/>
            <w:sz w:val="20"/>
            <w:szCs w:val="20"/>
          </w:rPr>
          <w:t>Pending In SA</w:t>
        </w:r>
        <w:r w:rsidR="00FE0B96" w:rsidRPr="00E54746">
          <w:rPr>
            <w:rFonts w:ascii="Arial" w:hAnsi="Arial" w:cs="Arial"/>
            <w:color w:val="0070C0"/>
            <w:sz w:val="20"/>
            <w:szCs w:val="20"/>
          </w:rPr>
          <w:t>P</w:t>
        </w:r>
        <w:r w:rsidR="00FE0B96" w:rsidRPr="00FC442C" w:rsidDel="00FE0B96">
          <w:rPr>
            <w:rFonts w:ascii="Arial" w:hAnsi="Arial" w:cs="Arial"/>
            <w:color w:val="FF0000"/>
            <w:sz w:val="20"/>
            <w:szCs w:val="20"/>
          </w:rPr>
          <w:t xml:space="preserve"> </w:t>
        </w:r>
      </w:ins>
      <w:del w:id="118" w:author="Tenney, Doug" w:date="2019-09-27T09:52:00Z">
        <w:r w:rsidR="007D16C6" w:rsidRPr="00FC442C" w:rsidDel="00FE0B96">
          <w:rPr>
            <w:rFonts w:ascii="Arial" w:hAnsi="Arial" w:cs="Arial"/>
            <w:color w:val="FF0000"/>
            <w:sz w:val="20"/>
            <w:szCs w:val="20"/>
            <w:rPrChange w:id="119" w:author="Tenney, Doug" w:date="2019-09-25T17:43:00Z">
              <w:rPr>
                <w:rFonts w:ascii="Arial" w:hAnsi="Arial" w:cs="Arial"/>
                <w:color w:val="0070C0"/>
                <w:sz w:val="20"/>
                <w:szCs w:val="20"/>
              </w:rPr>
            </w:rPrChange>
          </w:rPr>
          <w:delText>Release to SAP</w:delText>
        </w:r>
      </w:del>
    </w:p>
    <w:p w:rsidR="00867BB7" w:rsidRPr="00E54746" w:rsidRDefault="00867BB7" w:rsidP="002148E5">
      <w:pPr>
        <w:tabs>
          <w:tab w:val="left" w:pos="6480"/>
          <w:tab w:val="left" w:pos="7290"/>
          <w:tab w:val="left" w:pos="9630"/>
          <w:tab w:val="left" w:pos="12240"/>
        </w:tabs>
        <w:rPr>
          <w:rFonts w:ascii="Arial" w:hAnsi="Arial" w:cs="Arial"/>
          <w:sz w:val="20"/>
          <w:szCs w:val="20"/>
        </w:rPr>
      </w:pPr>
      <w:r w:rsidRPr="00E54746">
        <w:rPr>
          <w:rFonts w:ascii="Arial" w:hAnsi="Arial" w:cs="Arial"/>
          <w:sz w:val="20"/>
          <w:szCs w:val="20"/>
        </w:rPr>
        <w:t xml:space="preserve">15008080 </w:t>
      </w:r>
      <w:ins w:id="120" w:author="Tenney, Doug" w:date="2019-09-27T09:43:00Z">
        <w:r w:rsidR="00DA6EA2" w:rsidRPr="00E54746">
          <w:rPr>
            <w:rFonts w:ascii="Arial" w:hAnsi="Arial" w:cs="Arial"/>
            <w:sz w:val="20"/>
            <w:szCs w:val="20"/>
          </w:rPr>
          <w:t>Dyonics II EIP</w:t>
        </w:r>
        <w:r w:rsidR="00DA6EA2" w:rsidRPr="00E54746" w:rsidDel="00DA6EA2">
          <w:rPr>
            <w:rFonts w:ascii="Arial" w:hAnsi="Arial" w:cs="Arial"/>
            <w:sz w:val="20"/>
            <w:szCs w:val="20"/>
          </w:rPr>
          <w:t xml:space="preserve"> </w:t>
        </w:r>
      </w:ins>
      <w:del w:id="121" w:author="Tenney, Doug" w:date="2019-09-27T09:43:00Z">
        <w:r w:rsidRPr="00E54746" w:rsidDel="00DA6EA2">
          <w:rPr>
            <w:rFonts w:ascii="Arial" w:hAnsi="Arial" w:cs="Arial"/>
            <w:sz w:val="20"/>
            <w:szCs w:val="20"/>
          </w:rPr>
          <w:delText>DII</w:delText>
        </w:r>
      </w:del>
      <w:r w:rsidRPr="00E54746">
        <w:rPr>
          <w:rFonts w:ascii="Arial" w:hAnsi="Arial" w:cs="Arial"/>
          <w:sz w:val="20"/>
          <w:szCs w:val="20"/>
        </w:rPr>
        <w:t xml:space="preserve"> Software Description</w:t>
      </w:r>
      <w:r w:rsidR="002A1DDF">
        <w:rPr>
          <w:rFonts w:ascii="Arial" w:hAnsi="Arial" w:cs="Arial"/>
          <w:sz w:val="20"/>
          <w:szCs w:val="20"/>
        </w:rPr>
        <w:tab/>
      </w:r>
      <w:ins w:id="122" w:author="Tenney, Doug" w:date="2019-09-24T14:31:00Z">
        <w:r w:rsidR="002F3899">
          <w:rPr>
            <w:rFonts w:ascii="Arial" w:hAnsi="Arial" w:cs="Arial"/>
            <w:color w:val="FF0000"/>
            <w:sz w:val="20"/>
            <w:szCs w:val="20"/>
          </w:rPr>
          <w:t>A</w:t>
        </w:r>
      </w:ins>
      <w:del w:id="123" w:author="Tenney, Doug" w:date="2019-09-24T14:31:00Z">
        <w:r w:rsidR="002A1DDF" w:rsidRPr="00982202" w:rsidDel="002F3899">
          <w:rPr>
            <w:rFonts w:ascii="Arial" w:hAnsi="Arial" w:cs="Arial"/>
            <w:color w:val="FF0000"/>
            <w:sz w:val="20"/>
            <w:szCs w:val="20"/>
          </w:rPr>
          <w:delText>0.3</w:delText>
        </w:r>
      </w:del>
      <w:r>
        <w:rPr>
          <w:rFonts w:ascii="Arial" w:hAnsi="Arial" w:cs="Arial"/>
          <w:sz w:val="20"/>
          <w:szCs w:val="20"/>
        </w:rPr>
        <w:tab/>
      </w:r>
      <w:ins w:id="124" w:author="Tenney, Doug" w:date="2019-09-27T09:52:00Z">
        <w:r w:rsidR="00FE0B96" w:rsidRPr="00CC7BC5">
          <w:rPr>
            <w:rFonts w:ascii="Arial" w:hAnsi="Arial" w:cs="Arial"/>
            <w:color w:val="0070C0"/>
            <w:sz w:val="20"/>
            <w:szCs w:val="20"/>
          </w:rPr>
          <w:t>Pending In SA</w:t>
        </w:r>
        <w:r w:rsidR="00FE0B96" w:rsidRPr="00E54746">
          <w:rPr>
            <w:rFonts w:ascii="Arial" w:hAnsi="Arial" w:cs="Arial"/>
            <w:color w:val="0070C0"/>
            <w:sz w:val="20"/>
            <w:szCs w:val="20"/>
          </w:rPr>
          <w:t>P</w:t>
        </w:r>
        <w:r w:rsidR="00FE0B96" w:rsidRPr="00FC442C" w:rsidDel="00FE0B96">
          <w:rPr>
            <w:rFonts w:ascii="Arial" w:hAnsi="Arial" w:cs="Arial"/>
            <w:color w:val="FF0000"/>
            <w:sz w:val="20"/>
            <w:szCs w:val="20"/>
          </w:rPr>
          <w:t xml:space="preserve"> </w:t>
        </w:r>
      </w:ins>
      <w:del w:id="125" w:author="Tenney, Doug" w:date="2019-09-27T09:52:00Z">
        <w:r w:rsidR="002A1DDF" w:rsidRPr="00FC442C" w:rsidDel="00FE0B96">
          <w:rPr>
            <w:rFonts w:ascii="Arial" w:hAnsi="Arial" w:cs="Arial"/>
            <w:color w:val="FF0000"/>
            <w:sz w:val="20"/>
            <w:szCs w:val="20"/>
            <w:rPrChange w:id="126" w:author="Tenney, Doug" w:date="2019-09-25T17:43:00Z">
              <w:rPr>
                <w:rFonts w:ascii="Arial" w:hAnsi="Arial" w:cs="Arial"/>
                <w:color w:val="0070C0"/>
                <w:sz w:val="20"/>
                <w:szCs w:val="20"/>
              </w:rPr>
            </w:rPrChange>
          </w:rPr>
          <w:delText>Release to SAP</w:delText>
        </w:r>
      </w:del>
    </w:p>
    <w:p w:rsidR="00867BB7" w:rsidRPr="00E54746" w:rsidRDefault="00867BB7" w:rsidP="002148E5">
      <w:pPr>
        <w:tabs>
          <w:tab w:val="left" w:pos="6480"/>
          <w:tab w:val="left" w:pos="7290"/>
          <w:tab w:val="left" w:pos="9630"/>
          <w:tab w:val="left" w:pos="12240"/>
        </w:tabs>
        <w:rPr>
          <w:rFonts w:ascii="Arial" w:hAnsi="Arial" w:cs="Arial"/>
          <w:sz w:val="20"/>
          <w:szCs w:val="20"/>
        </w:rPr>
      </w:pPr>
      <w:r w:rsidRPr="00E54746">
        <w:rPr>
          <w:rFonts w:ascii="Arial" w:hAnsi="Arial" w:cs="Arial"/>
          <w:sz w:val="20"/>
          <w:szCs w:val="20"/>
        </w:rPr>
        <w:t xml:space="preserve">15008081 </w:t>
      </w:r>
      <w:ins w:id="127" w:author="Tenney, Doug" w:date="2019-09-27T09:43:00Z">
        <w:r w:rsidR="00DA6EA2" w:rsidRPr="00E54746">
          <w:rPr>
            <w:rFonts w:ascii="Arial" w:hAnsi="Arial" w:cs="Arial"/>
            <w:sz w:val="20"/>
            <w:szCs w:val="20"/>
          </w:rPr>
          <w:t>Dyonics II EIP</w:t>
        </w:r>
        <w:r w:rsidR="00DA6EA2" w:rsidRPr="00E54746" w:rsidDel="00DA6EA2">
          <w:rPr>
            <w:rFonts w:ascii="Arial" w:hAnsi="Arial" w:cs="Arial"/>
            <w:sz w:val="20"/>
            <w:szCs w:val="20"/>
          </w:rPr>
          <w:t xml:space="preserve"> </w:t>
        </w:r>
      </w:ins>
      <w:del w:id="128" w:author="Tenney, Doug" w:date="2019-09-27T09:43:00Z">
        <w:r w:rsidRPr="00E54746" w:rsidDel="00DA6EA2">
          <w:rPr>
            <w:rFonts w:ascii="Arial" w:hAnsi="Arial" w:cs="Arial"/>
            <w:sz w:val="20"/>
            <w:szCs w:val="20"/>
          </w:rPr>
          <w:delText>DII</w:delText>
        </w:r>
      </w:del>
      <w:r w:rsidRPr="00E54746">
        <w:rPr>
          <w:rFonts w:ascii="Arial" w:hAnsi="Arial" w:cs="Arial"/>
          <w:sz w:val="20"/>
          <w:szCs w:val="20"/>
        </w:rPr>
        <w:t xml:space="preserve"> SW Development Environment Description</w:t>
      </w:r>
      <w:r w:rsidR="00D61956">
        <w:rPr>
          <w:rFonts w:ascii="Arial" w:hAnsi="Arial" w:cs="Arial"/>
          <w:sz w:val="20"/>
          <w:szCs w:val="20"/>
        </w:rPr>
        <w:tab/>
      </w:r>
      <w:ins w:id="129" w:author="Tenney, Doug" w:date="2019-09-24T14:31:00Z">
        <w:r w:rsidR="002F3899">
          <w:rPr>
            <w:rFonts w:ascii="Arial" w:hAnsi="Arial" w:cs="Arial"/>
            <w:color w:val="FF0000"/>
            <w:sz w:val="20"/>
            <w:szCs w:val="20"/>
          </w:rPr>
          <w:t>A</w:t>
        </w:r>
      </w:ins>
      <w:del w:id="130" w:author="Tenney, Doug" w:date="2019-09-24T14:31:00Z">
        <w:r w:rsidR="00D61956" w:rsidRPr="00982202" w:rsidDel="002F3899">
          <w:rPr>
            <w:rFonts w:ascii="Arial" w:hAnsi="Arial" w:cs="Arial"/>
            <w:color w:val="FF0000"/>
            <w:sz w:val="20"/>
            <w:szCs w:val="20"/>
          </w:rPr>
          <w:delText>0.1</w:delText>
        </w:r>
      </w:del>
      <w:r w:rsidR="00D61956">
        <w:rPr>
          <w:rFonts w:ascii="Arial" w:hAnsi="Arial" w:cs="Arial"/>
          <w:sz w:val="20"/>
          <w:szCs w:val="20"/>
        </w:rPr>
        <w:tab/>
      </w:r>
      <w:ins w:id="131" w:author="Tenney, Doug" w:date="2019-09-27T09:52:00Z">
        <w:r w:rsidR="00FE0B96" w:rsidRPr="00CC7BC5">
          <w:rPr>
            <w:rFonts w:ascii="Arial" w:hAnsi="Arial" w:cs="Arial"/>
            <w:color w:val="0070C0"/>
            <w:sz w:val="20"/>
            <w:szCs w:val="20"/>
          </w:rPr>
          <w:t>Pending In SA</w:t>
        </w:r>
        <w:r w:rsidR="00FE0B96" w:rsidRPr="00E54746">
          <w:rPr>
            <w:rFonts w:ascii="Arial" w:hAnsi="Arial" w:cs="Arial"/>
            <w:color w:val="0070C0"/>
            <w:sz w:val="20"/>
            <w:szCs w:val="20"/>
          </w:rPr>
          <w:t>P</w:t>
        </w:r>
        <w:r w:rsidR="00FE0B96" w:rsidRPr="00FC442C" w:rsidDel="00FE0B96">
          <w:rPr>
            <w:rFonts w:ascii="Arial" w:hAnsi="Arial" w:cs="Arial"/>
            <w:color w:val="FF0000"/>
            <w:sz w:val="20"/>
            <w:szCs w:val="20"/>
          </w:rPr>
          <w:t xml:space="preserve"> </w:t>
        </w:r>
      </w:ins>
      <w:del w:id="132" w:author="Tenney, Doug" w:date="2019-09-27T09:52:00Z">
        <w:r w:rsidR="00D61956" w:rsidRPr="00FC442C" w:rsidDel="00FE0B96">
          <w:rPr>
            <w:rFonts w:ascii="Arial" w:hAnsi="Arial" w:cs="Arial"/>
            <w:color w:val="FF0000"/>
            <w:sz w:val="20"/>
            <w:szCs w:val="20"/>
            <w:rPrChange w:id="133" w:author="Tenney, Doug" w:date="2019-09-25T17:43:00Z">
              <w:rPr>
                <w:rFonts w:ascii="Arial" w:hAnsi="Arial" w:cs="Arial"/>
                <w:color w:val="0070C0"/>
                <w:sz w:val="20"/>
                <w:szCs w:val="20"/>
              </w:rPr>
            </w:rPrChange>
          </w:rPr>
          <w:delText>Release to SAP</w:delText>
        </w:r>
      </w:del>
      <w:r>
        <w:rPr>
          <w:rFonts w:ascii="Arial" w:hAnsi="Arial" w:cs="Arial"/>
          <w:sz w:val="20"/>
          <w:szCs w:val="20"/>
        </w:rPr>
        <w:tab/>
      </w:r>
    </w:p>
    <w:p w:rsidR="00867BB7" w:rsidRPr="00E54746" w:rsidRDefault="00867BB7" w:rsidP="002148E5">
      <w:pPr>
        <w:tabs>
          <w:tab w:val="left" w:pos="6480"/>
          <w:tab w:val="left" w:pos="7290"/>
          <w:tab w:val="left" w:pos="9630"/>
          <w:tab w:val="left" w:pos="12240"/>
        </w:tabs>
        <w:rPr>
          <w:rFonts w:ascii="Arial" w:hAnsi="Arial" w:cs="Arial"/>
          <w:sz w:val="20"/>
          <w:szCs w:val="20"/>
        </w:rPr>
      </w:pPr>
      <w:r w:rsidRPr="00E54746">
        <w:rPr>
          <w:rFonts w:ascii="Arial" w:hAnsi="Arial" w:cs="Arial"/>
          <w:sz w:val="20"/>
          <w:szCs w:val="20"/>
        </w:rPr>
        <w:t xml:space="preserve">15008082 </w:t>
      </w:r>
      <w:ins w:id="134" w:author="Tenney, Doug" w:date="2019-09-27T09:43:00Z">
        <w:r w:rsidR="00FE0B96" w:rsidRPr="00E54746">
          <w:rPr>
            <w:rFonts w:ascii="Arial" w:hAnsi="Arial" w:cs="Arial"/>
            <w:sz w:val="20"/>
            <w:szCs w:val="20"/>
          </w:rPr>
          <w:t>Dyonics II EIP</w:t>
        </w:r>
        <w:r w:rsidR="00FE0B96" w:rsidRPr="00E54746" w:rsidDel="00FE0B96">
          <w:rPr>
            <w:rFonts w:ascii="Arial" w:hAnsi="Arial" w:cs="Arial"/>
            <w:sz w:val="20"/>
            <w:szCs w:val="20"/>
          </w:rPr>
          <w:t xml:space="preserve"> </w:t>
        </w:r>
      </w:ins>
      <w:del w:id="135" w:author="Tenney, Doug" w:date="2019-09-27T09:43:00Z">
        <w:r w:rsidRPr="00E54746" w:rsidDel="00FE0B96">
          <w:rPr>
            <w:rFonts w:ascii="Arial" w:hAnsi="Arial" w:cs="Arial"/>
            <w:sz w:val="20"/>
            <w:szCs w:val="20"/>
          </w:rPr>
          <w:delText>DII</w:delText>
        </w:r>
      </w:del>
      <w:r w:rsidRPr="00E54746">
        <w:rPr>
          <w:rFonts w:ascii="Arial" w:hAnsi="Arial" w:cs="Arial"/>
          <w:sz w:val="20"/>
          <w:szCs w:val="20"/>
        </w:rPr>
        <w:t xml:space="preserve"> Software Architecture Design Chart</w:t>
      </w:r>
      <w:r>
        <w:rPr>
          <w:rFonts w:ascii="Arial" w:hAnsi="Arial" w:cs="Arial"/>
          <w:sz w:val="20"/>
          <w:szCs w:val="20"/>
        </w:rPr>
        <w:tab/>
      </w:r>
      <w:proofErr w:type="gramStart"/>
      <w:ins w:id="136" w:author="Tenney, Doug" w:date="2019-09-24T14:31:00Z">
        <w:r w:rsidR="002F3899">
          <w:rPr>
            <w:rFonts w:ascii="Arial" w:hAnsi="Arial" w:cs="Arial"/>
            <w:color w:val="FF0000"/>
            <w:sz w:val="20"/>
            <w:szCs w:val="20"/>
          </w:rPr>
          <w:t>A</w:t>
        </w:r>
      </w:ins>
      <w:proofErr w:type="gramEnd"/>
      <w:del w:id="137" w:author="Tenney, Doug" w:date="2019-09-24T14:31:00Z">
        <w:r w:rsidR="00D61956" w:rsidRPr="00982202" w:rsidDel="002F3899">
          <w:rPr>
            <w:rFonts w:ascii="Arial" w:hAnsi="Arial" w:cs="Arial"/>
            <w:color w:val="FF0000"/>
            <w:sz w:val="20"/>
            <w:szCs w:val="20"/>
          </w:rPr>
          <w:delText>0.3</w:delText>
        </w:r>
      </w:del>
      <w:r w:rsidR="00D61956">
        <w:rPr>
          <w:rFonts w:ascii="Arial" w:hAnsi="Arial" w:cs="Arial"/>
          <w:color w:val="FF0000"/>
          <w:sz w:val="20"/>
          <w:szCs w:val="20"/>
        </w:rPr>
        <w:tab/>
      </w:r>
      <w:ins w:id="138" w:author="Tenney, Doug" w:date="2019-09-27T09:52:00Z">
        <w:r w:rsidR="00FE0B96" w:rsidRPr="00CC7BC5">
          <w:rPr>
            <w:rFonts w:ascii="Arial" w:hAnsi="Arial" w:cs="Arial"/>
            <w:color w:val="0070C0"/>
            <w:sz w:val="20"/>
            <w:szCs w:val="20"/>
          </w:rPr>
          <w:t>Pending In SA</w:t>
        </w:r>
        <w:r w:rsidR="00FE0B96" w:rsidRPr="00E54746">
          <w:rPr>
            <w:rFonts w:ascii="Arial" w:hAnsi="Arial" w:cs="Arial"/>
            <w:color w:val="0070C0"/>
            <w:sz w:val="20"/>
            <w:szCs w:val="20"/>
          </w:rPr>
          <w:t>P</w:t>
        </w:r>
        <w:r w:rsidR="00FE0B96" w:rsidRPr="00FC442C" w:rsidDel="00FE0B96">
          <w:rPr>
            <w:rFonts w:ascii="Arial" w:hAnsi="Arial" w:cs="Arial"/>
            <w:color w:val="FF0000"/>
            <w:sz w:val="20"/>
            <w:szCs w:val="20"/>
          </w:rPr>
          <w:t xml:space="preserve"> </w:t>
        </w:r>
      </w:ins>
      <w:del w:id="139" w:author="Tenney, Doug" w:date="2019-09-27T09:52:00Z">
        <w:r w:rsidR="00D61956" w:rsidRPr="00FC442C" w:rsidDel="00FE0B96">
          <w:rPr>
            <w:rFonts w:ascii="Arial" w:hAnsi="Arial" w:cs="Arial"/>
            <w:color w:val="FF0000"/>
            <w:sz w:val="20"/>
            <w:szCs w:val="20"/>
            <w:rPrChange w:id="140" w:author="Tenney, Doug" w:date="2019-09-25T17:43:00Z">
              <w:rPr>
                <w:rFonts w:ascii="Arial" w:hAnsi="Arial" w:cs="Arial"/>
                <w:color w:val="0070C0"/>
                <w:sz w:val="20"/>
                <w:szCs w:val="20"/>
              </w:rPr>
            </w:rPrChange>
          </w:rPr>
          <w:delText>Release to SAP</w:delText>
        </w:r>
      </w:del>
    </w:p>
    <w:p w:rsidR="00867BB7" w:rsidRPr="00E54746" w:rsidRDefault="00867BB7" w:rsidP="002148E5">
      <w:pPr>
        <w:tabs>
          <w:tab w:val="left" w:pos="6480"/>
          <w:tab w:val="left" w:pos="7290"/>
          <w:tab w:val="left" w:pos="9630"/>
          <w:tab w:val="left" w:pos="12240"/>
        </w:tabs>
        <w:rPr>
          <w:rFonts w:ascii="Arial" w:hAnsi="Arial" w:cs="Arial"/>
          <w:sz w:val="20"/>
          <w:szCs w:val="20"/>
        </w:rPr>
      </w:pPr>
      <w:r w:rsidRPr="00E54746">
        <w:rPr>
          <w:rFonts w:ascii="Arial" w:hAnsi="Arial" w:cs="Arial"/>
          <w:sz w:val="20"/>
          <w:szCs w:val="20"/>
        </w:rPr>
        <w:t xml:space="preserve">15008083 </w:t>
      </w:r>
      <w:ins w:id="141" w:author="Tenney, Doug" w:date="2019-09-27T09:43:00Z">
        <w:r w:rsidR="00FE0B96" w:rsidRPr="00E54746">
          <w:rPr>
            <w:rFonts w:ascii="Arial" w:hAnsi="Arial" w:cs="Arial"/>
            <w:sz w:val="20"/>
            <w:szCs w:val="20"/>
          </w:rPr>
          <w:t>Dyonics II EIP</w:t>
        </w:r>
        <w:r w:rsidR="00FE0B96" w:rsidRPr="00E54746" w:rsidDel="00FE0B96">
          <w:rPr>
            <w:rFonts w:ascii="Arial" w:hAnsi="Arial" w:cs="Arial"/>
            <w:sz w:val="20"/>
            <w:szCs w:val="20"/>
          </w:rPr>
          <w:t xml:space="preserve"> </w:t>
        </w:r>
      </w:ins>
      <w:del w:id="142" w:author="Tenney, Doug" w:date="2019-09-27T09:43:00Z">
        <w:r w:rsidRPr="00E54746" w:rsidDel="00FE0B96">
          <w:rPr>
            <w:rFonts w:ascii="Arial" w:hAnsi="Arial" w:cs="Arial"/>
            <w:sz w:val="20"/>
            <w:szCs w:val="20"/>
          </w:rPr>
          <w:delText>DII</w:delText>
        </w:r>
      </w:del>
      <w:r w:rsidRPr="00E54746">
        <w:rPr>
          <w:rFonts w:ascii="Arial" w:hAnsi="Arial" w:cs="Arial"/>
          <w:sz w:val="20"/>
          <w:szCs w:val="20"/>
        </w:rPr>
        <w:t xml:space="preserve"> Software Architecture Description</w:t>
      </w:r>
      <w:r>
        <w:rPr>
          <w:rFonts w:ascii="Arial" w:hAnsi="Arial" w:cs="Arial"/>
          <w:sz w:val="20"/>
          <w:szCs w:val="20"/>
        </w:rPr>
        <w:tab/>
      </w:r>
      <w:ins w:id="143" w:author="Tenney, Doug" w:date="2019-09-24T14:31:00Z">
        <w:r w:rsidR="002F3899">
          <w:rPr>
            <w:rFonts w:ascii="Arial" w:hAnsi="Arial" w:cs="Arial"/>
            <w:color w:val="FF0000"/>
            <w:sz w:val="20"/>
            <w:szCs w:val="20"/>
          </w:rPr>
          <w:t>A</w:t>
        </w:r>
      </w:ins>
      <w:del w:id="144" w:author="Tenney, Doug" w:date="2019-09-24T14:31:00Z">
        <w:r w:rsidR="00D61956" w:rsidRPr="00982202" w:rsidDel="002F3899">
          <w:rPr>
            <w:rFonts w:ascii="Arial" w:hAnsi="Arial" w:cs="Arial"/>
            <w:color w:val="FF0000"/>
            <w:sz w:val="20"/>
            <w:szCs w:val="20"/>
          </w:rPr>
          <w:delText>0.3</w:delText>
        </w:r>
      </w:del>
      <w:r w:rsidR="00D61956">
        <w:rPr>
          <w:rFonts w:ascii="Arial" w:hAnsi="Arial" w:cs="Arial"/>
          <w:sz w:val="20"/>
          <w:szCs w:val="20"/>
        </w:rPr>
        <w:tab/>
      </w:r>
      <w:ins w:id="145" w:author="Tenney, Doug" w:date="2019-09-27T09:52:00Z">
        <w:r w:rsidR="00FE0B96" w:rsidRPr="00CC7BC5">
          <w:rPr>
            <w:rFonts w:ascii="Arial" w:hAnsi="Arial" w:cs="Arial"/>
            <w:color w:val="0070C0"/>
            <w:sz w:val="20"/>
            <w:szCs w:val="20"/>
          </w:rPr>
          <w:t>Pending In SA</w:t>
        </w:r>
        <w:r w:rsidR="00FE0B96" w:rsidRPr="00E54746">
          <w:rPr>
            <w:rFonts w:ascii="Arial" w:hAnsi="Arial" w:cs="Arial"/>
            <w:color w:val="0070C0"/>
            <w:sz w:val="20"/>
            <w:szCs w:val="20"/>
          </w:rPr>
          <w:t>P</w:t>
        </w:r>
        <w:r w:rsidR="00FE0B96" w:rsidRPr="00FC442C" w:rsidDel="00FE0B96">
          <w:rPr>
            <w:rFonts w:ascii="Arial" w:hAnsi="Arial" w:cs="Arial"/>
            <w:color w:val="FF0000"/>
            <w:sz w:val="20"/>
            <w:szCs w:val="20"/>
          </w:rPr>
          <w:t xml:space="preserve"> </w:t>
        </w:r>
      </w:ins>
      <w:del w:id="146" w:author="Tenney, Doug" w:date="2019-09-27T09:52:00Z">
        <w:r w:rsidR="00D61956" w:rsidRPr="00FC442C" w:rsidDel="00FE0B96">
          <w:rPr>
            <w:rFonts w:ascii="Arial" w:hAnsi="Arial" w:cs="Arial"/>
            <w:color w:val="FF0000"/>
            <w:sz w:val="20"/>
            <w:szCs w:val="20"/>
            <w:rPrChange w:id="147" w:author="Tenney, Doug" w:date="2019-09-25T17:43:00Z">
              <w:rPr>
                <w:rFonts w:ascii="Arial" w:hAnsi="Arial" w:cs="Arial"/>
                <w:color w:val="0070C0"/>
                <w:sz w:val="20"/>
                <w:szCs w:val="20"/>
              </w:rPr>
            </w:rPrChange>
          </w:rPr>
          <w:delText>Release to SAP</w:delText>
        </w:r>
      </w:del>
    </w:p>
    <w:p w:rsidR="00867BB7" w:rsidRPr="00E54746" w:rsidRDefault="00867BB7" w:rsidP="002148E5">
      <w:pPr>
        <w:tabs>
          <w:tab w:val="left" w:pos="6480"/>
          <w:tab w:val="left" w:pos="7290"/>
          <w:tab w:val="left" w:pos="9630"/>
          <w:tab w:val="left" w:pos="12240"/>
        </w:tabs>
        <w:rPr>
          <w:rFonts w:ascii="Arial" w:hAnsi="Arial" w:cs="Arial"/>
          <w:sz w:val="20"/>
          <w:szCs w:val="20"/>
        </w:rPr>
      </w:pPr>
      <w:r w:rsidRPr="00E54746">
        <w:rPr>
          <w:rFonts w:ascii="Arial" w:hAnsi="Arial" w:cs="Arial"/>
          <w:sz w:val="20"/>
          <w:szCs w:val="20"/>
        </w:rPr>
        <w:t>15008093 DII System Software Upgrade and Repair Verification</w:t>
      </w:r>
      <w:r w:rsidR="001A3104">
        <w:rPr>
          <w:rFonts w:ascii="Arial" w:hAnsi="Arial" w:cs="Arial"/>
          <w:sz w:val="20"/>
          <w:szCs w:val="20"/>
        </w:rPr>
        <w:tab/>
      </w:r>
      <w:ins w:id="148" w:author="Tenney, Doug" w:date="2019-09-24T14:31:00Z">
        <w:r w:rsidR="002F3899">
          <w:rPr>
            <w:rFonts w:ascii="Arial" w:hAnsi="Arial" w:cs="Arial"/>
            <w:color w:val="FF0000"/>
            <w:sz w:val="20"/>
            <w:szCs w:val="20"/>
          </w:rPr>
          <w:t>A</w:t>
        </w:r>
      </w:ins>
      <w:del w:id="149" w:author="Tenney, Doug" w:date="2019-09-24T14:31:00Z">
        <w:r w:rsidR="00AF7AE7" w:rsidRPr="00982202" w:rsidDel="002F3899">
          <w:rPr>
            <w:rFonts w:ascii="Arial" w:hAnsi="Arial" w:cs="Arial"/>
            <w:color w:val="FF0000"/>
            <w:sz w:val="20"/>
            <w:szCs w:val="20"/>
          </w:rPr>
          <w:delText>0.</w:delText>
        </w:r>
        <w:r w:rsidR="00954021" w:rsidDel="002F3899">
          <w:rPr>
            <w:rFonts w:ascii="Arial" w:hAnsi="Arial" w:cs="Arial"/>
            <w:color w:val="FF0000"/>
            <w:sz w:val="20"/>
            <w:szCs w:val="20"/>
          </w:rPr>
          <w:delText>6</w:delText>
        </w:r>
      </w:del>
      <w:r>
        <w:rPr>
          <w:rFonts w:ascii="Arial" w:hAnsi="Arial" w:cs="Arial"/>
          <w:sz w:val="20"/>
          <w:szCs w:val="20"/>
        </w:rPr>
        <w:tab/>
      </w:r>
      <w:ins w:id="150" w:author="Tenney, Doug" w:date="2019-09-27T09:53:00Z">
        <w:r w:rsidR="00FE0B96" w:rsidRPr="00CC7BC5">
          <w:rPr>
            <w:rFonts w:ascii="Arial" w:hAnsi="Arial" w:cs="Arial"/>
            <w:color w:val="0070C0"/>
            <w:sz w:val="20"/>
            <w:szCs w:val="20"/>
          </w:rPr>
          <w:t>Pending In SA</w:t>
        </w:r>
        <w:r w:rsidR="00FE0B96" w:rsidRPr="00E54746">
          <w:rPr>
            <w:rFonts w:ascii="Arial" w:hAnsi="Arial" w:cs="Arial"/>
            <w:color w:val="0070C0"/>
            <w:sz w:val="20"/>
            <w:szCs w:val="20"/>
          </w:rPr>
          <w:t>P</w:t>
        </w:r>
        <w:r w:rsidR="00FE0B96" w:rsidRPr="00FC442C" w:rsidDel="00FE0B96">
          <w:rPr>
            <w:rFonts w:ascii="Arial" w:hAnsi="Arial" w:cs="Arial"/>
            <w:color w:val="FF0000"/>
            <w:sz w:val="20"/>
            <w:szCs w:val="20"/>
          </w:rPr>
          <w:t xml:space="preserve"> </w:t>
        </w:r>
      </w:ins>
      <w:del w:id="151" w:author="Tenney, Doug" w:date="2019-09-27T09:53:00Z">
        <w:r w:rsidR="00966CEF" w:rsidRPr="00FC442C" w:rsidDel="00FE0B96">
          <w:rPr>
            <w:rFonts w:ascii="Arial" w:hAnsi="Arial" w:cs="Arial"/>
            <w:color w:val="FF0000"/>
            <w:sz w:val="20"/>
            <w:szCs w:val="20"/>
            <w:rPrChange w:id="152" w:author="Tenney, Doug" w:date="2019-09-25T17:43:00Z">
              <w:rPr>
                <w:rFonts w:ascii="Arial" w:hAnsi="Arial" w:cs="Arial"/>
                <w:color w:val="0070C0"/>
                <w:sz w:val="20"/>
                <w:szCs w:val="20"/>
              </w:rPr>
            </w:rPrChange>
          </w:rPr>
          <w:delText>Release to SAP</w:delText>
        </w:r>
      </w:del>
      <w:r w:rsidR="002148E5">
        <w:rPr>
          <w:rFonts w:ascii="Arial" w:hAnsi="Arial" w:cs="Arial"/>
          <w:color w:val="0070C0"/>
          <w:sz w:val="20"/>
          <w:szCs w:val="20"/>
        </w:rPr>
        <w:tab/>
      </w:r>
      <w:ins w:id="153" w:author="Tenney, Doug" w:date="2019-09-27T09:55:00Z">
        <w:r w:rsidR="00BC7B99">
          <w:rPr>
            <w:rFonts w:ascii="Arial" w:hAnsi="Arial" w:cs="Arial"/>
            <w:color w:val="0070C0"/>
            <w:sz w:val="20"/>
            <w:szCs w:val="20"/>
          </w:rPr>
          <w:t xml:space="preserve">0.6 </w:t>
        </w:r>
      </w:ins>
      <w:r w:rsidR="00215410" w:rsidRPr="00877F5D">
        <w:rPr>
          <w:rFonts w:ascii="Arial" w:hAnsi="Arial" w:cs="Arial"/>
          <w:color w:val="00B050"/>
          <w:sz w:val="20"/>
          <w:szCs w:val="20"/>
        </w:rPr>
        <w:t>Executed</w:t>
      </w:r>
      <w:r w:rsidR="002148E5">
        <w:rPr>
          <w:rFonts w:ascii="Arial" w:hAnsi="Arial" w:cs="Arial"/>
          <w:color w:val="00B050"/>
          <w:sz w:val="20"/>
          <w:szCs w:val="20"/>
        </w:rPr>
        <w:t xml:space="preserve"> on </w:t>
      </w:r>
      <w:r w:rsidR="005B51CB">
        <w:rPr>
          <w:rFonts w:ascii="Arial" w:hAnsi="Arial" w:cs="Arial"/>
          <w:color w:val="00B050"/>
          <w:sz w:val="20"/>
          <w:szCs w:val="20"/>
        </w:rPr>
        <w:t>2.00.02</w:t>
      </w:r>
    </w:p>
    <w:p w:rsidR="00DA3335" w:rsidRDefault="00867BB7" w:rsidP="002148E5">
      <w:pPr>
        <w:tabs>
          <w:tab w:val="left" w:pos="6480"/>
          <w:tab w:val="left" w:pos="7290"/>
          <w:tab w:val="left" w:pos="9630"/>
          <w:tab w:val="left" w:pos="12240"/>
        </w:tabs>
        <w:rPr>
          <w:rFonts w:ascii="Arial" w:hAnsi="Arial" w:cs="Arial"/>
          <w:sz w:val="20"/>
          <w:szCs w:val="20"/>
        </w:rPr>
      </w:pPr>
      <w:r w:rsidRPr="00E54746">
        <w:rPr>
          <w:rFonts w:ascii="Arial" w:hAnsi="Arial" w:cs="Arial"/>
          <w:sz w:val="20"/>
          <w:szCs w:val="20"/>
        </w:rPr>
        <w:t xml:space="preserve">15008643 Dyonics II </w:t>
      </w:r>
      <w:proofErr w:type="spellStart"/>
      <w:r w:rsidRPr="00E54746">
        <w:rPr>
          <w:rFonts w:ascii="Arial" w:hAnsi="Arial" w:cs="Arial"/>
          <w:sz w:val="20"/>
          <w:szCs w:val="20"/>
        </w:rPr>
        <w:t>Intellio</w:t>
      </w:r>
      <w:proofErr w:type="spellEnd"/>
      <w:r w:rsidRPr="00E54746">
        <w:rPr>
          <w:rFonts w:ascii="Arial" w:hAnsi="Arial" w:cs="Arial"/>
          <w:sz w:val="20"/>
          <w:szCs w:val="20"/>
        </w:rPr>
        <w:t xml:space="preserve"> Link Interface Protocol Verification</w:t>
      </w:r>
      <w:r w:rsidR="00AF7AE7">
        <w:rPr>
          <w:rFonts w:ascii="Arial" w:hAnsi="Arial" w:cs="Arial"/>
          <w:sz w:val="20"/>
          <w:szCs w:val="20"/>
        </w:rPr>
        <w:tab/>
      </w:r>
      <w:ins w:id="154" w:author="Tenney, Doug" w:date="2019-09-24T14:31:00Z">
        <w:r w:rsidR="002F3899">
          <w:rPr>
            <w:rFonts w:ascii="Arial" w:hAnsi="Arial" w:cs="Arial"/>
            <w:color w:val="FF0000"/>
            <w:sz w:val="20"/>
            <w:szCs w:val="20"/>
          </w:rPr>
          <w:t>A</w:t>
        </w:r>
      </w:ins>
      <w:del w:id="155" w:author="Tenney, Doug" w:date="2019-09-24T14:31:00Z">
        <w:r w:rsidR="00726553" w:rsidDel="002F3899">
          <w:rPr>
            <w:rFonts w:ascii="Arial" w:hAnsi="Arial" w:cs="Arial"/>
            <w:color w:val="FF0000"/>
            <w:sz w:val="20"/>
            <w:szCs w:val="20"/>
          </w:rPr>
          <w:delText>1.0</w:delText>
        </w:r>
      </w:del>
      <w:r w:rsidR="00AF7AE7">
        <w:rPr>
          <w:rFonts w:ascii="Arial" w:hAnsi="Arial" w:cs="Arial"/>
          <w:sz w:val="20"/>
          <w:szCs w:val="20"/>
        </w:rPr>
        <w:tab/>
      </w:r>
      <w:ins w:id="156" w:author="Tenney, Doug" w:date="2019-09-27T09:53:00Z">
        <w:r w:rsidR="00FE0B96" w:rsidRPr="00CC7BC5">
          <w:rPr>
            <w:rFonts w:ascii="Arial" w:hAnsi="Arial" w:cs="Arial"/>
            <w:color w:val="0070C0"/>
            <w:sz w:val="20"/>
            <w:szCs w:val="20"/>
          </w:rPr>
          <w:t>Pending In SA</w:t>
        </w:r>
        <w:r w:rsidR="00FE0B96" w:rsidRPr="00E54746">
          <w:rPr>
            <w:rFonts w:ascii="Arial" w:hAnsi="Arial" w:cs="Arial"/>
            <w:color w:val="0070C0"/>
            <w:sz w:val="20"/>
            <w:szCs w:val="20"/>
          </w:rPr>
          <w:t>P</w:t>
        </w:r>
        <w:r w:rsidR="00FE0B96" w:rsidRPr="00FC442C" w:rsidDel="00FE0B96">
          <w:rPr>
            <w:rFonts w:ascii="Arial" w:hAnsi="Arial" w:cs="Arial"/>
            <w:color w:val="FF0000"/>
            <w:sz w:val="20"/>
            <w:szCs w:val="20"/>
          </w:rPr>
          <w:t xml:space="preserve"> </w:t>
        </w:r>
      </w:ins>
      <w:del w:id="157" w:author="Tenney, Doug" w:date="2019-09-27T09:53:00Z">
        <w:r w:rsidR="002148E5" w:rsidRPr="00FC442C" w:rsidDel="00FE0B96">
          <w:rPr>
            <w:rFonts w:ascii="Arial" w:hAnsi="Arial" w:cs="Arial"/>
            <w:color w:val="FF0000"/>
            <w:sz w:val="20"/>
            <w:szCs w:val="20"/>
            <w:rPrChange w:id="158" w:author="Tenney, Doug" w:date="2019-09-25T17:43:00Z">
              <w:rPr>
                <w:rFonts w:ascii="Arial" w:hAnsi="Arial" w:cs="Arial"/>
                <w:color w:val="0070C0"/>
                <w:sz w:val="20"/>
                <w:szCs w:val="20"/>
              </w:rPr>
            </w:rPrChange>
          </w:rPr>
          <w:delText>Release to SAP</w:delText>
        </w:r>
      </w:del>
      <w:r w:rsidR="002148E5">
        <w:rPr>
          <w:rFonts w:ascii="Arial" w:hAnsi="Arial" w:cs="Arial"/>
          <w:color w:val="0070C0"/>
          <w:sz w:val="20"/>
          <w:szCs w:val="20"/>
        </w:rPr>
        <w:tab/>
      </w:r>
      <w:ins w:id="159" w:author="Tenney, Doug" w:date="2019-09-27T09:55:00Z">
        <w:r w:rsidR="00BC7B99">
          <w:rPr>
            <w:rFonts w:ascii="Arial" w:hAnsi="Arial" w:cs="Arial"/>
            <w:color w:val="0070C0"/>
            <w:sz w:val="20"/>
            <w:szCs w:val="20"/>
          </w:rPr>
          <w:t xml:space="preserve">1.0 </w:t>
        </w:r>
      </w:ins>
      <w:r w:rsidR="00C0157B" w:rsidRPr="00877F5D">
        <w:rPr>
          <w:rFonts w:ascii="Arial" w:hAnsi="Arial" w:cs="Arial"/>
          <w:color w:val="00B050"/>
          <w:sz w:val="20"/>
          <w:szCs w:val="20"/>
        </w:rPr>
        <w:t>Executed</w:t>
      </w:r>
      <w:r w:rsidR="00C0157B">
        <w:rPr>
          <w:rFonts w:ascii="Arial" w:hAnsi="Arial" w:cs="Arial"/>
          <w:color w:val="00B050"/>
          <w:sz w:val="20"/>
          <w:szCs w:val="20"/>
        </w:rPr>
        <w:t xml:space="preserve"> on 2.00.02</w:t>
      </w:r>
    </w:p>
    <w:p w:rsidR="00B57BEC" w:rsidRDefault="00B57BEC" w:rsidP="002148E5">
      <w:pPr>
        <w:tabs>
          <w:tab w:val="left" w:pos="6480"/>
          <w:tab w:val="left" w:pos="7290"/>
          <w:tab w:val="left" w:pos="9630"/>
          <w:tab w:val="left" w:pos="12240"/>
        </w:tabs>
        <w:rPr>
          <w:rFonts w:ascii="Arial" w:hAnsi="Arial" w:cs="Arial"/>
          <w:sz w:val="20"/>
          <w:szCs w:val="20"/>
        </w:rPr>
      </w:pPr>
    </w:p>
    <w:p w:rsidR="00DA3335" w:rsidRDefault="00DA3335" w:rsidP="002148E5">
      <w:pPr>
        <w:tabs>
          <w:tab w:val="left" w:pos="6480"/>
          <w:tab w:val="left" w:pos="7290"/>
          <w:tab w:val="left" w:pos="9630"/>
          <w:tab w:val="left" w:pos="12240"/>
        </w:tabs>
        <w:rPr>
          <w:rFonts w:ascii="Arial" w:hAnsi="Arial" w:cs="Arial"/>
          <w:sz w:val="20"/>
          <w:szCs w:val="20"/>
        </w:rPr>
      </w:pPr>
      <w:r w:rsidRPr="00042514">
        <w:rPr>
          <w:rFonts w:ascii="Arial" w:hAnsi="Arial" w:cs="Arial"/>
          <w:sz w:val="20"/>
          <w:szCs w:val="20"/>
        </w:rPr>
        <w:t>15008940 Reliant RS485 Protocol Specification</w:t>
      </w:r>
      <w:r w:rsidR="00652105">
        <w:rPr>
          <w:rFonts w:ascii="Arial" w:hAnsi="Arial" w:cs="Arial"/>
          <w:sz w:val="20"/>
          <w:szCs w:val="20"/>
        </w:rPr>
        <w:tab/>
      </w:r>
      <w:ins w:id="160" w:author="Tenney, Doug" w:date="2019-09-24T14:31:00Z">
        <w:r w:rsidR="002F3899">
          <w:rPr>
            <w:rFonts w:ascii="Arial" w:hAnsi="Arial" w:cs="Arial"/>
            <w:color w:val="FF0000"/>
            <w:sz w:val="20"/>
            <w:szCs w:val="20"/>
          </w:rPr>
          <w:t>A</w:t>
        </w:r>
      </w:ins>
      <w:del w:id="161" w:author="Tenney, Doug" w:date="2019-09-24T14:31:00Z">
        <w:r w:rsidR="00652105" w:rsidRPr="00982202" w:rsidDel="002F3899">
          <w:rPr>
            <w:rFonts w:ascii="Arial" w:hAnsi="Arial" w:cs="Arial"/>
            <w:color w:val="FF0000"/>
            <w:sz w:val="20"/>
            <w:szCs w:val="20"/>
          </w:rPr>
          <w:delText>0.4</w:delText>
        </w:r>
      </w:del>
      <w:r w:rsidR="00652105">
        <w:rPr>
          <w:rFonts w:ascii="Arial" w:hAnsi="Arial" w:cs="Arial"/>
          <w:sz w:val="20"/>
          <w:szCs w:val="20"/>
        </w:rPr>
        <w:tab/>
      </w:r>
      <w:ins w:id="162" w:author="Tenney, Doug" w:date="2019-09-27T09:53:00Z">
        <w:r w:rsidR="00BC7B99" w:rsidRPr="00CC7BC5">
          <w:rPr>
            <w:rFonts w:ascii="Arial" w:hAnsi="Arial" w:cs="Arial"/>
            <w:color w:val="0070C0"/>
            <w:sz w:val="20"/>
            <w:szCs w:val="20"/>
          </w:rPr>
          <w:t>Pending In SA</w:t>
        </w:r>
        <w:r w:rsidR="00BC7B99" w:rsidRPr="00E54746">
          <w:rPr>
            <w:rFonts w:ascii="Arial" w:hAnsi="Arial" w:cs="Arial"/>
            <w:color w:val="0070C0"/>
            <w:sz w:val="20"/>
            <w:szCs w:val="20"/>
          </w:rPr>
          <w:t>P</w:t>
        </w:r>
        <w:r w:rsidR="00BC7B99" w:rsidRPr="00FC442C" w:rsidDel="00BC7B99">
          <w:rPr>
            <w:rFonts w:ascii="Arial" w:hAnsi="Arial" w:cs="Arial"/>
            <w:color w:val="FF0000"/>
            <w:sz w:val="20"/>
            <w:szCs w:val="20"/>
          </w:rPr>
          <w:t xml:space="preserve"> </w:t>
        </w:r>
      </w:ins>
      <w:del w:id="163" w:author="Tenney, Doug" w:date="2019-09-27T09:53:00Z">
        <w:r w:rsidR="00652105" w:rsidRPr="00FC442C" w:rsidDel="00BC7B99">
          <w:rPr>
            <w:rFonts w:ascii="Arial" w:hAnsi="Arial" w:cs="Arial"/>
            <w:color w:val="FF0000"/>
            <w:sz w:val="20"/>
            <w:szCs w:val="20"/>
            <w:rPrChange w:id="164" w:author="Tenney, Doug" w:date="2019-09-25T17:43:00Z">
              <w:rPr>
                <w:rFonts w:ascii="Arial" w:hAnsi="Arial" w:cs="Arial"/>
                <w:color w:val="0070C0"/>
                <w:sz w:val="20"/>
                <w:szCs w:val="20"/>
              </w:rPr>
            </w:rPrChange>
          </w:rPr>
          <w:delText>Release to SAP</w:delText>
        </w:r>
      </w:del>
    </w:p>
    <w:p w:rsidR="00867BB7" w:rsidRPr="00E54746" w:rsidRDefault="00DA3335" w:rsidP="002148E5">
      <w:pPr>
        <w:tabs>
          <w:tab w:val="left" w:pos="6480"/>
          <w:tab w:val="left" w:pos="7290"/>
          <w:tab w:val="left" w:pos="9630"/>
          <w:tab w:val="left" w:pos="12240"/>
        </w:tabs>
        <w:rPr>
          <w:rFonts w:ascii="Arial" w:hAnsi="Arial" w:cs="Arial"/>
          <w:sz w:val="20"/>
          <w:szCs w:val="20"/>
        </w:rPr>
      </w:pPr>
      <w:r w:rsidRPr="00042514">
        <w:rPr>
          <w:rFonts w:ascii="Arial" w:hAnsi="Arial" w:cs="Arial"/>
          <w:sz w:val="20"/>
          <w:szCs w:val="20"/>
        </w:rPr>
        <w:t>15008986 Reliant RS485 Protocol Verification</w:t>
      </w:r>
      <w:r w:rsidR="00652105">
        <w:rPr>
          <w:rFonts w:ascii="Arial" w:hAnsi="Arial" w:cs="Arial"/>
          <w:sz w:val="20"/>
          <w:szCs w:val="20"/>
        </w:rPr>
        <w:tab/>
      </w:r>
      <w:ins w:id="165" w:author="Tenney, Doug" w:date="2019-09-24T14:31:00Z">
        <w:r w:rsidR="002F3899">
          <w:rPr>
            <w:rFonts w:ascii="Arial" w:hAnsi="Arial" w:cs="Arial"/>
            <w:color w:val="FF0000"/>
            <w:sz w:val="20"/>
            <w:szCs w:val="20"/>
          </w:rPr>
          <w:t>A</w:t>
        </w:r>
      </w:ins>
      <w:del w:id="166" w:author="Tenney, Doug" w:date="2019-09-24T14:31:00Z">
        <w:r w:rsidR="00652105" w:rsidRPr="00982202" w:rsidDel="002F3899">
          <w:rPr>
            <w:rFonts w:ascii="Arial" w:hAnsi="Arial" w:cs="Arial"/>
            <w:color w:val="FF0000"/>
            <w:sz w:val="20"/>
            <w:szCs w:val="20"/>
          </w:rPr>
          <w:delText>0.8</w:delText>
        </w:r>
      </w:del>
      <w:r w:rsidR="00652105">
        <w:rPr>
          <w:rFonts w:ascii="Arial" w:hAnsi="Arial" w:cs="Arial"/>
          <w:sz w:val="20"/>
          <w:szCs w:val="20"/>
        </w:rPr>
        <w:tab/>
      </w:r>
      <w:ins w:id="167" w:author="Tenney, Doug" w:date="2019-09-27T09:53:00Z">
        <w:r w:rsidR="00BC7B99" w:rsidRPr="00CC7BC5">
          <w:rPr>
            <w:rFonts w:ascii="Arial" w:hAnsi="Arial" w:cs="Arial"/>
            <w:color w:val="0070C0"/>
            <w:sz w:val="20"/>
            <w:szCs w:val="20"/>
          </w:rPr>
          <w:t>Pending In SA</w:t>
        </w:r>
        <w:r w:rsidR="00BC7B99" w:rsidRPr="00E54746">
          <w:rPr>
            <w:rFonts w:ascii="Arial" w:hAnsi="Arial" w:cs="Arial"/>
            <w:color w:val="0070C0"/>
            <w:sz w:val="20"/>
            <w:szCs w:val="20"/>
          </w:rPr>
          <w:t>P</w:t>
        </w:r>
        <w:r w:rsidR="00BC7B99" w:rsidRPr="00FC442C" w:rsidDel="00BC7B99">
          <w:rPr>
            <w:rFonts w:ascii="Arial" w:hAnsi="Arial" w:cs="Arial"/>
            <w:color w:val="FF0000"/>
            <w:sz w:val="20"/>
            <w:szCs w:val="20"/>
          </w:rPr>
          <w:t xml:space="preserve"> </w:t>
        </w:r>
      </w:ins>
      <w:del w:id="168" w:author="Tenney, Doug" w:date="2019-09-27T09:53:00Z">
        <w:r w:rsidR="00652105" w:rsidRPr="00FC442C" w:rsidDel="00BC7B99">
          <w:rPr>
            <w:rFonts w:ascii="Arial" w:hAnsi="Arial" w:cs="Arial"/>
            <w:color w:val="FF0000"/>
            <w:sz w:val="20"/>
            <w:szCs w:val="20"/>
            <w:rPrChange w:id="169" w:author="Tenney, Doug" w:date="2019-09-25T17:44:00Z">
              <w:rPr>
                <w:rFonts w:ascii="Arial" w:hAnsi="Arial" w:cs="Arial"/>
                <w:color w:val="0070C0"/>
                <w:sz w:val="20"/>
                <w:szCs w:val="20"/>
              </w:rPr>
            </w:rPrChange>
          </w:rPr>
          <w:delText>Release to SAP</w:delText>
        </w:r>
      </w:del>
      <w:r w:rsidR="002148E5">
        <w:rPr>
          <w:rFonts w:ascii="Arial" w:hAnsi="Arial" w:cs="Arial"/>
          <w:color w:val="0070C0"/>
          <w:sz w:val="20"/>
          <w:szCs w:val="20"/>
        </w:rPr>
        <w:tab/>
      </w:r>
      <w:ins w:id="170" w:author="Tenney, Doug" w:date="2019-09-27T09:55:00Z">
        <w:r w:rsidR="00BC7B99">
          <w:rPr>
            <w:rFonts w:ascii="Arial" w:hAnsi="Arial" w:cs="Arial"/>
            <w:color w:val="0070C0"/>
            <w:sz w:val="20"/>
            <w:szCs w:val="20"/>
          </w:rPr>
          <w:t xml:space="preserve">0.9 </w:t>
        </w:r>
      </w:ins>
      <w:r w:rsidR="00215410" w:rsidRPr="00877F5D">
        <w:rPr>
          <w:rFonts w:ascii="Arial" w:hAnsi="Arial" w:cs="Arial"/>
          <w:color w:val="00B050"/>
          <w:sz w:val="20"/>
          <w:szCs w:val="20"/>
        </w:rPr>
        <w:t>Executed</w:t>
      </w:r>
      <w:r w:rsidR="002148E5">
        <w:rPr>
          <w:rFonts w:ascii="Arial" w:hAnsi="Arial" w:cs="Arial"/>
          <w:color w:val="00B050"/>
          <w:sz w:val="20"/>
          <w:szCs w:val="20"/>
        </w:rPr>
        <w:t xml:space="preserve"> on </w:t>
      </w:r>
      <w:r w:rsidR="007440F9">
        <w:rPr>
          <w:rFonts w:ascii="Arial" w:hAnsi="Arial" w:cs="Arial"/>
          <w:color w:val="00B050"/>
          <w:sz w:val="20"/>
          <w:szCs w:val="20"/>
        </w:rPr>
        <w:t>2.00.02</w:t>
      </w:r>
    </w:p>
    <w:p w:rsidR="00867BB7" w:rsidRPr="00E54746" w:rsidRDefault="00867BB7" w:rsidP="002148E5">
      <w:pPr>
        <w:tabs>
          <w:tab w:val="left" w:pos="6480"/>
          <w:tab w:val="left" w:pos="7290"/>
          <w:tab w:val="left" w:pos="9630"/>
          <w:tab w:val="left" w:pos="12240"/>
        </w:tabs>
        <w:rPr>
          <w:rFonts w:ascii="Arial" w:hAnsi="Arial" w:cs="Arial"/>
          <w:sz w:val="20"/>
          <w:szCs w:val="20"/>
        </w:rPr>
      </w:pPr>
    </w:p>
    <w:p w:rsidR="006B56D3" w:rsidRPr="00E54746" w:rsidRDefault="006B56D3" w:rsidP="006B56D3">
      <w:pPr>
        <w:tabs>
          <w:tab w:val="left" w:pos="6480"/>
          <w:tab w:val="left" w:pos="7290"/>
          <w:tab w:val="left" w:pos="9630"/>
          <w:tab w:val="left" w:pos="12240"/>
        </w:tabs>
        <w:rPr>
          <w:moveTo w:id="171" w:author="Tenney, Doug" w:date="2019-10-08T08:53:00Z"/>
          <w:rFonts w:ascii="Arial" w:hAnsi="Arial" w:cs="Arial"/>
          <w:sz w:val="20"/>
          <w:szCs w:val="20"/>
        </w:rPr>
      </w:pPr>
      <w:moveToRangeStart w:id="172" w:author="Tenney, Doug" w:date="2019-10-08T08:53:00Z" w:name="move21417250"/>
      <w:moveTo w:id="173" w:author="Tenney, Doug" w:date="2019-10-08T08:53:00Z">
        <w:r w:rsidRPr="00042514">
          <w:rPr>
            <w:rFonts w:ascii="Arial" w:hAnsi="Arial" w:cs="Arial"/>
            <w:sz w:val="20"/>
            <w:szCs w:val="20"/>
          </w:rPr>
          <w:t>15008058 D</w:t>
        </w:r>
      </w:moveTo>
      <w:ins w:id="174" w:author="Tenney, Doug" w:date="2019-10-08T16:21:00Z">
        <w:r w:rsidR="00EA569D">
          <w:rPr>
            <w:rFonts w:ascii="Arial" w:hAnsi="Arial" w:cs="Arial"/>
            <w:sz w:val="20"/>
            <w:szCs w:val="20"/>
          </w:rPr>
          <w:t xml:space="preserve">YONICS </w:t>
        </w:r>
      </w:ins>
      <w:moveTo w:id="175" w:author="Tenney, Doug" w:date="2019-10-08T08:53:00Z">
        <w:r w:rsidRPr="00042514">
          <w:rPr>
            <w:rFonts w:ascii="Arial" w:hAnsi="Arial" w:cs="Arial"/>
            <w:sz w:val="20"/>
            <w:szCs w:val="20"/>
          </w:rPr>
          <w:t>II UNDI</w:t>
        </w:r>
        <w:del w:id="176" w:author="Tenney, Doug" w:date="2019-10-08T16:22:00Z">
          <w:r w:rsidRPr="00042514" w:rsidDel="00EA569D">
            <w:rPr>
              <w:rFonts w:ascii="Arial" w:hAnsi="Arial" w:cs="Arial"/>
              <w:sz w:val="20"/>
              <w:szCs w:val="20"/>
            </w:rPr>
            <w:delText xml:space="preserve"> Rev </w:delText>
          </w:r>
        </w:del>
        <w:del w:id="177" w:author="Tenney, Doug" w:date="2019-10-08T16:21:00Z">
          <w:r w:rsidRPr="00042514" w:rsidDel="00EA569D">
            <w:rPr>
              <w:rFonts w:ascii="Arial" w:hAnsi="Arial" w:cs="Arial"/>
              <w:sz w:val="20"/>
              <w:szCs w:val="20"/>
            </w:rPr>
            <w:delText>B</w:delText>
          </w:r>
        </w:del>
        <w:r>
          <w:rPr>
            <w:rFonts w:ascii="Arial" w:hAnsi="Arial" w:cs="Arial"/>
            <w:sz w:val="20"/>
            <w:szCs w:val="20"/>
          </w:rPr>
          <w:tab/>
        </w:r>
        <w:del w:id="178" w:author="Tenney, Doug" w:date="2019-10-08T09:03:00Z">
          <w:r w:rsidRPr="006B56D3" w:rsidDel="006B56D3">
            <w:rPr>
              <w:rFonts w:ascii="Arial" w:hAnsi="Arial" w:cs="Arial"/>
              <w:color w:val="FF0000"/>
              <w:sz w:val="20"/>
              <w:szCs w:val="20"/>
              <w:rPrChange w:id="179" w:author="Tenney, Doug" w:date="2019-10-08T09:03:00Z">
                <w:rPr>
                  <w:rFonts w:ascii="Arial" w:hAnsi="Arial" w:cs="Arial"/>
                  <w:color w:val="00B050"/>
                  <w:sz w:val="20"/>
                  <w:szCs w:val="20"/>
                </w:rPr>
              </w:rPrChange>
            </w:rPr>
            <w:delText>B</w:delText>
          </w:r>
        </w:del>
      </w:moveTo>
      <w:ins w:id="180" w:author="Tenney, Doug" w:date="2019-10-08T09:04:00Z">
        <w:r>
          <w:rPr>
            <w:rFonts w:ascii="Arial" w:hAnsi="Arial" w:cs="Arial"/>
            <w:color w:val="FF0000"/>
            <w:sz w:val="20"/>
            <w:szCs w:val="20"/>
          </w:rPr>
          <w:t>B</w:t>
        </w:r>
      </w:ins>
      <w:moveTo w:id="181" w:author="Tenney, Doug" w:date="2019-10-08T08:53:00Z">
        <w:r>
          <w:rPr>
            <w:rFonts w:ascii="Arial" w:hAnsi="Arial" w:cs="Arial"/>
            <w:color w:val="00B050"/>
            <w:sz w:val="20"/>
            <w:szCs w:val="20"/>
          </w:rPr>
          <w:tab/>
        </w:r>
        <w:del w:id="182" w:author="Tenney, Doug" w:date="2019-10-08T09:04:00Z">
          <w:r w:rsidRPr="006B56D3" w:rsidDel="006B56D3">
            <w:rPr>
              <w:rFonts w:ascii="Arial" w:hAnsi="Arial" w:cs="Arial"/>
              <w:color w:val="FF0000"/>
              <w:sz w:val="20"/>
              <w:szCs w:val="20"/>
              <w:rPrChange w:id="183" w:author="Tenney, Doug" w:date="2019-10-08T09:04:00Z">
                <w:rPr>
                  <w:rFonts w:ascii="Arial" w:hAnsi="Arial" w:cs="Arial"/>
                  <w:color w:val="00B050"/>
                  <w:sz w:val="20"/>
                  <w:szCs w:val="20"/>
                </w:rPr>
              </w:rPrChange>
            </w:rPr>
            <w:delText>In SAP</w:delText>
          </w:r>
        </w:del>
      </w:moveTo>
      <w:ins w:id="184" w:author="Tenney, Doug" w:date="2019-10-08T16:27:00Z">
        <w:r w:rsidR="003947DF">
          <w:rPr>
            <w:rFonts w:ascii="Arial" w:hAnsi="Arial" w:cs="Arial"/>
            <w:color w:val="FF0000"/>
            <w:sz w:val="20"/>
            <w:szCs w:val="20"/>
          </w:rPr>
          <w:t>Redlines sent to Avik</w:t>
        </w:r>
      </w:ins>
      <w:bookmarkStart w:id="185" w:name="_GoBack"/>
      <w:bookmarkEnd w:id="185"/>
    </w:p>
    <w:moveToRangeEnd w:id="172"/>
    <w:p w:rsidR="00867BB7" w:rsidRPr="00E54746" w:rsidRDefault="00867BB7" w:rsidP="002148E5">
      <w:pPr>
        <w:tabs>
          <w:tab w:val="left" w:pos="6480"/>
          <w:tab w:val="left" w:pos="7290"/>
          <w:tab w:val="left" w:pos="9630"/>
          <w:tab w:val="left" w:pos="12240"/>
        </w:tabs>
        <w:rPr>
          <w:rFonts w:ascii="Arial" w:hAnsi="Arial" w:cs="Arial"/>
          <w:sz w:val="20"/>
          <w:szCs w:val="20"/>
        </w:rPr>
      </w:pPr>
      <w:proofErr w:type="gramStart"/>
      <w:r w:rsidRPr="00E54746">
        <w:rPr>
          <w:rFonts w:ascii="Arial" w:hAnsi="Arial" w:cs="Arial"/>
          <w:sz w:val="20"/>
          <w:szCs w:val="20"/>
        </w:rPr>
        <w:t>16000043</w:t>
      </w:r>
      <w:proofErr w:type="gramEnd"/>
      <w:r w:rsidRPr="00E54746">
        <w:rPr>
          <w:rFonts w:ascii="Arial" w:hAnsi="Arial" w:cs="Arial"/>
          <w:sz w:val="20"/>
          <w:szCs w:val="20"/>
        </w:rPr>
        <w:t xml:space="preserve"> DYONICS POWER II DFMEA</w:t>
      </w:r>
      <w:r>
        <w:rPr>
          <w:rFonts w:ascii="Arial" w:hAnsi="Arial" w:cs="Arial"/>
          <w:sz w:val="20"/>
          <w:szCs w:val="20"/>
        </w:rPr>
        <w:tab/>
      </w:r>
      <w:del w:id="186" w:author="Tenney, Doug" w:date="2019-10-08T16:23:00Z">
        <w:r w:rsidR="00391986" w:rsidRPr="00EA569D" w:rsidDel="00EA569D">
          <w:rPr>
            <w:rFonts w:ascii="Arial" w:hAnsi="Arial" w:cs="Arial"/>
            <w:color w:val="FF0000"/>
            <w:sz w:val="20"/>
            <w:szCs w:val="20"/>
            <w:rPrChange w:id="187" w:author="Tenney, Doug" w:date="2019-10-08T16:23:00Z">
              <w:rPr>
                <w:rFonts w:ascii="Arial" w:hAnsi="Arial" w:cs="Arial"/>
                <w:color w:val="00B050"/>
                <w:sz w:val="20"/>
                <w:szCs w:val="20"/>
              </w:rPr>
            </w:rPrChange>
          </w:rPr>
          <w:delText>K</w:delText>
        </w:r>
      </w:del>
      <w:ins w:id="188" w:author="Tenney, Doug" w:date="2019-10-08T16:23:00Z">
        <w:r w:rsidR="00EA569D" w:rsidRPr="00EA569D">
          <w:rPr>
            <w:rFonts w:ascii="Arial" w:hAnsi="Arial" w:cs="Arial"/>
            <w:color w:val="FF0000"/>
            <w:sz w:val="20"/>
            <w:szCs w:val="20"/>
            <w:rPrChange w:id="189" w:author="Tenney, Doug" w:date="2019-10-08T16:23:00Z">
              <w:rPr>
                <w:rFonts w:ascii="Arial" w:hAnsi="Arial" w:cs="Arial"/>
                <w:color w:val="00B050"/>
                <w:sz w:val="20"/>
                <w:szCs w:val="20"/>
              </w:rPr>
            </w:rPrChange>
          </w:rPr>
          <w:t>L</w:t>
        </w:r>
      </w:ins>
      <w:r w:rsidR="00391986" w:rsidRPr="00982202">
        <w:rPr>
          <w:rFonts w:ascii="Arial" w:hAnsi="Arial" w:cs="Arial"/>
          <w:color w:val="00B050"/>
          <w:sz w:val="20"/>
          <w:szCs w:val="20"/>
        </w:rPr>
        <w:tab/>
      </w:r>
      <w:ins w:id="190" w:author="Tenney, Doug" w:date="2019-10-08T16:24:00Z">
        <w:r w:rsidR="00EA569D" w:rsidRPr="00CC7BC5">
          <w:rPr>
            <w:rFonts w:ascii="Arial" w:hAnsi="Arial" w:cs="Arial"/>
            <w:color w:val="0070C0"/>
            <w:sz w:val="20"/>
            <w:szCs w:val="20"/>
          </w:rPr>
          <w:t>Pending In SA</w:t>
        </w:r>
        <w:r w:rsidR="00EA569D" w:rsidRPr="00E54746">
          <w:rPr>
            <w:rFonts w:ascii="Arial" w:hAnsi="Arial" w:cs="Arial"/>
            <w:color w:val="0070C0"/>
            <w:sz w:val="20"/>
            <w:szCs w:val="20"/>
          </w:rPr>
          <w:t>P</w:t>
        </w:r>
        <w:r w:rsidR="00EA569D" w:rsidRPr="00982202" w:rsidDel="00EA569D">
          <w:rPr>
            <w:rFonts w:ascii="Arial" w:hAnsi="Arial" w:cs="Arial"/>
            <w:color w:val="00B050"/>
            <w:sz w:val="20"/>
            <w:szCs w:val="20"/>
          </w:rPr>
          <w:t xml:space="preserve"> </w:t>
        </w:r>
      </w:ins>
      <w:del w:id="191" w:author="Tenney, Doug" w:date="2019-10-08T16:24:00Z">
        <w:r w:rsidR="00391986" w:rsidRPr="00982202" w:rsidDel="00EA569D">
          <w:rPr>
            <w:rFonts w:ascii="Arial" w:hAnsi="Arial" w:cs="Arial"/>
            <w:color w:val="00B050"/>
            <w:sz w:val="20"/>
            <w:szCs w:val="20"/>
          </w:rPr>
          <w:delText>In SAP</w:delText>
        </w:r>
      </w:del>
    </w:p>
    <w:p w:rsidR="00867BB7" w:rsidRPr="00982202" w:rsidRDefault="00867BB7" w:rsidP="002148E5">
      <w:pPr>
        <w:tabs>
          <w:tab w:val="left" w:pos="6480"/>
          <w:tab w:val="left" w:pos="7290"/>
          <w:tab w:val="left" w:pos="9630"/>
          <w:tab w:val="left" w:pos="12240"/>
        </w:tabs>
        <w:rPr>
          <w:rFonts w:ascii="Arial" w:hAnsi="Arial" w:cs="Arial"/>
          <w:color w:val="FF0000"/>
          <w:sz w:val="20"/>
          <w:szCs w:val="20"/>
        </w:rPr>
      </w:pPr>
      <w:r w:rsidRPr="00E54746">
        <w:rPr>
          <w:rFonts w:ascii="Arial" w:hAnsi="Arial" w:cs="Arial"/>
          <w:sz w:val="20"/>
          <w:szCs w:val="20"/>
        </w:rPr>
        <w:t>16500014 DYONICS POWER II Risk Analysis</w:t>
      </w:r>
      <w:r>
        <w:rPr>
          <w:rFonts w:ascii="Arial" w:hAnsi="Arial" w:cs="Arial"/>
          <w:sz w:val="20"/>
          <w:szCs w:val="20"/>
        </w:rPr>
        <w:tab/>
      </w:r>
      <w:del w:id="192" w:author="Tenney, Doug" w:date="2019-10-08T16:23:00Z">
        <w:r w:rsidR="00391986" w:rsidRPr="00982202" w:rsidDel="00EA569D">
          <w:rPr>
            <w:rFonts w:ascii="Arial" w:hAnsi="Arial" w:cs="Arial"/>
            <w:color w:val="FF0000"/>
            <w:sz w:val="20"/>
            <w:szCs w:val="20"/>
          </w:rPr>
          <w:delText>G</w:delText>
        </w:r>
      </w:del>
      <w:ins w:id="193" w:author="Tenney, Doug" w:date="2019-10-08T16:23:00Z">
        <w:r w:rsidR="00EA569D">
          <w:rPr>
            <w:rFonts w:ascii="Arial" w:hAnsi="Arial" w:cs="Arial"/>
            <w:color w:val="FF0000"/>
            <w:sz w:val="20"/>
            <w:szCs w:val="20"/>
          </w:rPr>
          <w:t>H</w:t>
        </w:r>
      </w:ins>
      <w:r w:rsidR="00391986" w:rsidRPr="00982202">
        <w:rPr>
          <w:rFonts w:ascii="Arial" w:hAnsi="Arial" w:cs="Arial"/>
          <w:color w:val="FF0000"/>
          <w:sz w:val="20"/>
          <w:szCs w:val="20"/>
        </w:rPr>
        <w:tab/>
      </w:r>
      <w:ins w:id="194" w:author="Tenney, Doug" w:date="2019-10-08T16:24:00Z">
        <w:r w:rsidR="00EA569D" w:rsidRPr="00CC7BC5">
          <w:rPr>
            <w:rFonts w:ascii="Arial" w:hAnsi="Arial" w:cs="Arial"/>
            <w:color w:val="0070C0"/>
            <w:sz w:val="20"/>
            <w:szCs w:val="20"/>
          </w:rPr>
          <w:t>Pending In SA</w:t>
        </w:r>
        <w:r w:rsidR="00EA569D" w:rsidRPr="00E54746">
          <w:rPr>
            <w:rFonts w:ascii="Arial" w:hAnsi="Arial" w:cs="Arial"/>
            <w:color w:val="0070C0"/>
            <w:sz w:val="20"/>
            <w:szCs w:val="20"/>
          </w:rPr>
          <w:t>P</w:t>
        </w:r>
        <w:r w:rsidR="00EA569D" w:rsidRPr="00982202" w:rsidDel="00EA569D">
          <w:rPr>
            <w:rFonts w:ascii="Arial" w:hAnsi="Arial" w:cs="Arial"/>
            <w:color w:val="FF0000"/>
            <w:sz w:val="20"/>
            <w:szCs w:val="20"/>
          </w:rPr>
          <w:t xml:space="preserve"> </w:t>
        </w:r>
      </w:ins>
      <w:del w:id="195" w:author="Tenney, Doug" w:date="2019-10-08T16:24:00Z">
        <w:r w:rsidR="00391986" w:rsidRPr="00982202" w:rsidDel="00EA569D">
          <w:rPr>
            <w:rFonts w:ascii="Arial" w:hAnsi="Arial" w:cs="Arial"/>
            <w:color w:val="FF0000"/>
            <w:sz w:val="20"/>
            <w:szCs w:val="20"/>
          </w:rPr>
          <w:delText>Needs Update?</w:delText>
        </w:r>
        <w:r w:rsidR="00EA2718" w:rsidDel="00EA569D">
          <w:rPr>
            <w:rFonts w:ascii="Arial" w:hAnsi="Arial" w:cs="Arial"/>
            <w:color w:val="FF0000"/>
            <w:sz w:val="20"/>
            <w:szCs w:val="20"/>
          </w:rPr>
          <w:delText xml:space="preserve"> (Avik)</w:delText>
        </w:r>
      </w:del>
    </w:p>
    <w:p w:rsidR="005315E5" w:rsidRPr="00E54746" w:rsidRDefault="005315E5" w:rsidP="002148E5">
      <w:pPr>
        <w:tabs>
          <w:tab w:val="left" w:pos="6480"/>
          <w:tab w:val="left" w:pos="7290"/>
          <w:tab w:val="left" w:pos="8280"/>
          <w:tab w:val="left" w:pos="9630"/>
          <w:tab w:val="left" w:pos="12240"/>
        </w:tabs>
        <w:rPr>
          <w:rFonts w:ascii="Arial" w:hAnsi="Arial" w:cs="Arial"/>
          <w:sz w:val="20"/>
          <w:szCs w:val="20"/>
        </w:rPr>
      </w:pPr>
      <w:del w:id="196" w:author="Tenney, Doug" w:date="2019-10-08T08:54:00Z">
        <w:r w:rsidRPr="00E54746" w:rsidDel="006B56D3">
          <w:rPr>
            <w:rFonts w:ascii="Arial" w:hAnsi="Arial" w:cs="Arial"/>
            <w:sz w:val="20"/>
            <w:szCs w:val="20"/>
          </w:rPr>
          <w:delText> </w:delText>
        </w:r>
      </w:del>
      <w:proofErr w:type="gramStart"/>
      <w:ins w:id="197" w:author="Tenney, Doug" w:date="2019-10-08T08:54:00Z">
        <w:r w:rsidR="006B56D3">
          <w:rPr>
            <w:rFonts w:ascii="Arial" w:hAnsi="Arial" w:cs="Arial"/>
            <w:sz w:val="20"/>
            <w:szCs w:val="20"/>
          </w:rPr>
          <w:t>16500243</w:t>
        </w:r>
        <w:proofErr w:type="gramEnd"/>
        <w:r w:rsidR="006B56D3">
          <w:rPr>
            <w:rFonts w:ascii="Arial" w:hAnsi="Arial" w:cs="Arial"/>
            <w:sz w:val="20"/>
            <w:szCs w:val="20"/>
          </w:rPr>
          <w:t xml:space="preserve"> </w:t>
        </w:r>
        <w:r w:rsidR="006B56D3" w:rsidRPr="006B56D3">
          <w:rPr>
            <w:rFonts w:ascii="Arial" w:hAnsi="Arial" w:cs="Arial"/>
            <w:sz w:val="20"/>
            <w:szCs w:val="20"/>
          </w:rPr>
          <w:t>Risk Management Plan, DII</w:t>
        </w:r>
      </w:ins>
    </w:p>
    <w:p w:rsidR="003952D5" w:rsidRDefault="005315E5" w:rsidP="002148E5">
      <w:pPr>
        <w:tabs>
          <w:tab w:val="left" w:pos="6480"/>
          <w:tab w:val="left" w:pos="7290"/>
          <w:tab w:val="left" w:pos="8280"/>
          <w:tab w:val="left" w:pos="9630"/>
          <w:tab w:val="left" w:pos="12240"/>
        </w:tabs>
        <w:rPr>
          <w:ins w:id="198" w:author="Tenney, Doug" w:date="2019-09-27T10:12:00Z"/>
          <w:rFonts w:ascii="Arial" w:hAnsi="Arial" w:cs="Arial"/>
          <w:sz w:val="20"/>
          <w:szCs w:val="20"/>
        </w:rPr>
      </w:pPr>
      <w:r w:rsidRPr="00E54746">
        <w:rPr>
          <w:rFonts w:ascii="Arial" w:hAnsi="Arial" w:cs="Arial"/>
          <w:sz w:val="20"/>
          <w:szCs w:val="20"/>
        </w:rPr>
        <w:t> </w:t>
      </w:r>
    </w:p>
    <w:p w:rsidR="003952D5" w:rsidRDefault="003952D5">
      <w:pPr>
        <w:rPr>
          <w:ins w:id="199" w:author="Tenney, Doug" w:date="2019-09-27T10:12:00Z"/>
          <w:rFonts w:ascii="Arial" w:hAnsi="Arial" w:cs="Arial"/>
          <w:sz w:val="20"/>
          <w:szCs w:val="20"/>
        </w:rPr>
      </w:pPr>
      <w:ins w:id="200" w:author="Tenney, Doug" w:date="2019-09-27T10:12:00Z">
        <w:r>
          <w:rPr>
            <w:rFonts w:ascii="Arial" w:hAnsi="Arial" w:cs="Arial"/>
            <w:sz w:val="20"/>
            <w:szCs w:val="20"/>
          </w:rPr>
          <w:br w:type="page"/>
        </w:r>
      </w:ins>
    </w:p>
    <w:p w:rsidR="003952D5" w:rsidRPr="00EC5ECB" w:rsidRDefault="003952D5" w:rsidP="003952D5">
      <w:pPr>
        <w:tabs>
          <w:tab w:val="left" w:pos="6480"/>
          <w:tab w:val="left" w:pos="7290"/>
          <w:tab w:val="left" w:pos="9630"/>
          <w:tab w:val="left" w:pos="12240"/>
        </w:tabs>
        <w:rPr>
          <w:ins w:id="201" w:author="Tenney, Doug" w:date="2019-09-27T10:12:00Z"/>
          <w:b/>
          <w:sz w:val="20"/>
          <w:szCs w:val="20"/>
        </w:rPr>
      </w:pPr>
      <w:ins w:id="202" w:author="Tenney, Doug" w:date="2019-09-27T10:12:00Z">
        <w:r>
          <w:rPr>
            <w:rFonts w:ascii="Arial" w:hAnsi="Arial" w:cs="Arial"/>
            <w:b/>
            <w:sz w:val="20"/>
            <w:szCs w:val="20"/>
          </w:rPr>
          <w:lastRenderedPageBreak/>
          <w:t>Document</w:t>
        </w:r>
        <w:r w:rsidRPr="00EC5ECB">
          <w:rPr>
            <w:rFonts w:ascii="Arial" w:hAnsi="Arial" w:cs="Arial"/>
            <w:b/>
            <w:sz w:val="20"/>
            <w:szCs w:val="20"/>
          </w:rPr>
          <w:tab/>
        </w:r>
        <w:r>
          <w:rPr>
            <w:rFonts w:ascii="Arial" w:hAnsi="Arial" w:cs="Arial"/>
            <w:b/>
            <w:sz w:val="20"/>
            <w:szCs w:val="20"/>
          </w:rPr>
          <w:t>Rev</w:t>
        </w:r>
        <w:r>
          <w:rPr>
            <w:rFonts w:ascii="Arial" w:hAnsi="Arial" w:cs="Arial"/>
            <w:b/>
            <w:sz w:val="20"/>
            <w:szCs w:val="20"/>
          </w:rPr>
          <w:tab/>
          <w:t xml:space="preserve">Release </w:t>
        </w:r>
        <w:r w:rsidRPr="00EC5ECB">
          <w:rPr>
            <w:rFonts w:ascii="Arial" w:hAnsi="Arial" w:cs="Arial"/>
            <w:b/>
            <w:sz w:val="20"/>
            <w:szCs w:val="20"/>
          </w:rPr>
          <w:t>Status</w:t>
        </w:r>
        <w:r>
          <w:rPr>
            <w:rFonts w:ascii="Arial" w:hAnsi="Arial" w:cs="Arial"/>
            <w:b/>
            <w:sz w:val="20"/>
            <w:szCs w:val="20"/>
          </w:rPr>
          <w:tab/>
          <w:t>Execution Status</w:t>
        </w:r>
        <w:r>
          <w:rPr>
            <w:rFonts w:ascii="Arial" w:hAnsi="Arial" w:cs="Arial"/>
            <w:b/>
            <w:sz w:val="20"/>
            <w:szCs w:val="20"/>
          </w:rPr>
          <w:tab/>
          <w:t>Time to Execute</w:t>
        </w:r>
      </w:ins>
    </w:p>
    <w:p w:rsidR="003952D5" w:rsidRPr="00EC5ECB" w:rsidRDefault="003952D5" w:rsidP="003952D5">
      <w:pPr>
        <w:tabs>
          <w:tab w:val="left" w:pos="6480"/>
          <w:tab w:val="left" w:pos="6840"/>
          <w:tab w:val="left" w:pos="7290"/>
          <w:tab w:val="left" w:pos="8010"/>
          <w:tab w:val="left" w:pos="9630"/>
          <w:tab w:val="left" w:pos="12240"/>
        </w:tabs>
        <w:rPr>
          <w:ins w:id="203" w:author="Tenney, Doug" w:date="2019-09-27T10:12:00Z"/>
          <w:sz w:val="20"/>
          <w:szCs w:val="20"/>
        </w:rPr>
      </w:pPr>
      <w:ins w:id="204" w:author="Tenney, Doug" w:date="2019-09-27T10:12:00Z">
        <w:r w:rsidRPr="00EC5ECB">
          <w:rPr>
            <w:sz w:val="20"/>
            <w:szCs w:val="20"/>
          </w:rPr>
          <w:t>—————————————————————————————————————————</w:t>
        </w:r>
        <w:r>
          <w:rPr>
            <w:sz w:val="20"/>
            <w:szCs w:val="20"/>
          </w:rPr>
          <w:t>——————————————————————————————</w:t>
        </w:r>
      </w:ins>
    </w:p>
    <w:p w:rsidR="003952D5" w:rsidRPr="00E54746" w:rsidRDefault="003952D5" w:rsidP="003952D5">
      <w:pPr>
        <w:tabs>
          <w:tab w:val="left" w:pos="6480"/>
          <w:tab w:val="left" w:pos="7290"/>
          <w:tab w:val="left" w:pos="9630"/>
          <w:tab w:val="left" w:pos="12240"/>
        </w:tabs>
        <w:rPr>
          <w:ins w:id="205" w:author="Tenney, Doug" w:date="2019-09-27T10:12:00Z"/>
          <w:rFonts w:ascii="Arial" w:hAnsi="Arial" w:cs="Arial"/>
          <w:color w:val="00B050"/>
          <w:sz w:val="20"/>
          <w:szCs w:val="20"/>
        </w:rPr>
      </w:pPr>
      <w:ins w:id="206" w:author="Tenney, Doug" w:date="2019-09-27T10:12:00Z">
        <w:r>
          <w:rPr>
            <w:rFonts w:ascii="Arial" w:hAnsi="Arial" w:cs="Arial"/>
            <w:sz w:val="20"/>
            <w:szCs w:val="20"/>
          </w:rPr>
          <w:t xml:space="preserve">15000305 </w:t>
        </w:r>
      </w:ins>
      <w:ins w:id="207" w:author="Tenney, Doug" w:date="2019-09-27T10:16:00Z">
        <w:r w:rsidR="00F76A6C">
          <w:rPr>
            <w:rFonts w:ascii="Arial" w:hAnsi="Arial" w:cs="Arial"/>
            <w:sz w:val="20"/>
            <w:szCs w:val="20"/>
          </w:rPr>
          <w:t>Small Joint Motor Software Design Verification</w:t>
        </w:r>
      </w:ins>
      <w:ins w:id="208" w:author="Tenney, Doug" w:date="2019-09-27T10:12:00Z">
        <w:r>
          <w:rPr>
            <w:rFonts w:ascii="Arial" w:hAnsi="Arial" w:cs="Arial"/>
            <w:sz w:val="20"/>
            <w:szCs w:val="20"/>
          </w:rPr>
          <w:tab/>
        </w:r>
        <w:r w:rsidRPr="00F76A6C">
          <w:rPr>
            <w:rFonts w:ascii="Arial" w:hAnsi="Arial" w:cs="Arial"/>
            <w:color w:val="FF0000"/>
            <w:sz w:val="20"/>
            <w:szCs w:val="20"/>
            <w:rPrChange w:id="209" w:author="Tenney, Doug" w:date="2019-09-27T10:17:00Z">
              <w:rPr>
                <w:rFonts w:ascii="Arial" w:hAnsi="Arial" w:cs="Arial"/>
                <w:color w:val="00B050"/>
                <w:sz w:val="20"/>
                <w:szCs w:val="20"/>
              </w:rPr>
            </w:rPrChange>
          </w:rPr>
          <w:t>A</w:t>
        </w:r>
        <w:r>
          <w:rPr>
            <w:rFonts w:ascii="Arial" w:hAnsi="Arial" w:cs="Arial"/>
            <w:sz w:val="20"/>
            <w:szCs w:val="20"/>
          </w:rPr>
          <w:tab/>
        </w:r>
      </w:ins>
      <w:ins w:id="210" w:author="Tenney, Doug" w:date="2019-09-27T10:36:00Z">
        <w:r w:rsidR="00247EE4" w:rsidRPr="00CC7BC5">
          <w:rPr>
            <w:rFonts w:ascii="Arial" w:hAnsi="Arial" w:cs="Arial"/>
            <w:color w:val="0070C0"/>
            <w:sz w:val="20"/>
            <w:szCs w:val="20"/>
          </w:rPr>
          <w:t>Pending In SA</w:t>
        </w:r>
        <w:r w:rsidR="00247EE4" w:rsidRPr="00E54746">
          <w:rPr>
            <w:rFonts w:ascii="Arial" w:hAnsi="Arial" w:cs="Arial"/>
            <w:color w:val="0070C0"/>
            <w:sz w:val="20"/>
            <w:szCs w:val="20"/>
          </w:rPr>
          <w:t>P</w:t>
        </w:r>
      </w:ins>
    </w:p>
    <w:p w:rsidR="003952D5" w:rsidRPr="00E54746" w:rsidRDefault="003952D5" w:rsidP="003952D5">
      <w:pPr>
        <w:tabs>
          <w:tab w:val="left" w:pos="6480"/>
          <w:tab w:val="left" w:pos="7290"/>
          <w:tab w:val="left" w:pos="9630"/>
          <w:tab w:val="left" w:pos="12240"/>
        </w:tabs>
        <w:rPr>
          <w:ins w:id="211" w:author="Tenney, Doug" w:date="2019-09-27T10:12:00Z"/>
          <w:rFonts w:ascii="Arial" w:hAnsi="Arial" w:cs="Arial"/>
          <w:color w:val="00B050"/>
          <w:sz w:val="20"/>
          <w:szCs w:val="20"/>
        </w:rPr>
      </w:pPr>
      <w:ins w:id="212" w:author="Tenney, Doug" w:date="2019-09-27T10:13:00Z">
        <w:r>
          <w:rPr>
            <w:rFonts w:ascii="Arial" w:hAnsi="Arial" w:cs="Arial"/>
            <w:sz w:val="20"/>
            <w:szCs w:val="20"/>
          </w:rPr>
          <w:t>150003</w:t>
        </w:r>
      </w:ins>
      <w:ins w:id="213" w:author="Tenney, Doug" w:date="2019-09-27T10:16:00Z">
        <w:r w:rsidR="00F76A6C">
          <w:rPr>
            <w:rFonts w:ascii="Arial" w:hAnsi="Arial" w:cs="Arial"/>
            <w:sz w:val="20"/>
            <w:szCs w:val="20"/>
          </w:rPr>
          <w:t xml:space="preserve">87 </w:t>
        </w:r>
        <w:r w:rsidR="00F76A6C" w:rsidRPr="00F76A6C">
          <w:rPr>
            <w:rFonts w:ascii="Arial" w:hAnsi="Arial" w:cs="Arial"/>
            <w:sz w:val="20"/>
            <w:szCs w:val="20"/>
          </w:rPr>
          <w:t>Small Joint Motor Software Requirements Specification</w:t>
        </w:r>
      </w:ins>
      <w:ins w:id="214" w:author="Tenney, Doug" w:date="2019-09-27T10:12:00Z">
        <w:r>
          <w:rPr>
            <w:rFonts w:ascii="Arial" w:hAnsi="Arial" w:cs="Arial"/>
            <w:sz w:val="20"/>
            <w:szCs w:val="20"/>
          </w:rPr>
          <w:tab/>
        </w:r>
        <w:r w:rsidRPr="00F76A6C">
          <w:rPr>
            <w:rFonts w:ascii="Arial" w:hAnsi="Arial" w:cs="Arial"/>
            <w:color w:val="FF0000"/>
            <w:sz w:val="20"/>
            <w:szCs w:val="20"/>
            <w:rPrChange w:id="215" w:author="Tenney, Doug" w:date="2019-09-27T10:17:00Z">
              <w:rPr>
                <w:rFonts w:ascii="Arial" w:hAnsi="Arial" w:cs="Arial"/>
                <w:color w:val="00B050"/>
                <w:sz w:val="20"/>
                <w:szCs w:val="20"/>
              </w:rPr>
            </w:rPrChange>
          </w:rPr>
          <w:t>A</w:t>
        </w:r>
        <w:r>
          <w:rPr>
            <w:rFonts w:ascii="Arial" w:hAnsi="Arial" w:cs="Arial"/>
            <w:sz w:val="20"/>
            <w:szCs w:val="20"/>
          </w:rPr>
          <w:tab/>
        </w:r>
      </w:ins>
      <w:ins w:id="216" w:author="Tenney, Doug" w:date="2019-10-08T16:09:00Z">
        <w:r w:rsidR="00064E03" w:rsidRPr="00CC7BC5">
          <w:rPr>
            <w:rFonts w:ascii="Arial" w:hAnsi="Arial" w:cs="Arial"/>
            <w:color w:val="0070C0"/>
            <w:sz w:val="20"/>
            <w:szCs w:val="20"/>
          </w:rPr>
          <w:t>Pending In SA</w:t>
        </w:r>
        <w:r w:rsidR="00064E03" w:rsidRPr="00E54746">
          <w:rPr>
            <w:rFonts w:ascii="Arial" w:hAnsi="Arial" w:cs="Arial"/>
            <w:color w:val="0070C0"/>
            <w:sz w:val="20"/>
            <w:szCs w:val="20"/>
          </w:rPr>
          <w:t>P</w:t>
        </w:r>
      </w:ins>
    </w:p>
    <w:p w:rsidR="003952D5" w:rsidRDefault="00F76A6C" w:rsidP="003952D5">
      <w:pPr>
        <w:tabs>
          <w:tab w:val="left" w:pos="6480"/>
          <w:tab w:val="left" w:pos="7290"/>
          <w:tab w:val="left" w:pos="9630"/>
          <w:tab w:val="left" w:pos="12240"/>
        </w:tabs>
        <w:rPr>
          <w:ins w:id="217" w:author="Tenney, Doug" w:date="2019-10-08T16:13:00Z"/>
          <w:rFonts w:ascii="Arial" w:hAnsi="Arial" w:cs="Arial"/>
          <w:color w:val="0070C0"/>
          <w:sz w:val="20"/>
          <w:szCs w:val="20"/>
        </w:rPr>
      </w:pPr>
      <w:ins w:id="218" w:author="Tenney, Doug" w:date="2019-09-27T10:17:00Z">
        <w:r>
          <w:rPr>
            <w:rFonts w:ascii="Arial" w:hAnsi="Arial" w:cs="Arial"/>
            <w:sz w:val="20"/>
            <w:szCs w:val="20"/>
          </w:rPr>
          <w:t xml:space="preserve">15000388 </w:t>
        </w:r>
        <w:r w:rsidRPr="00F76A6C">
          <w:rPr>
            <w:rFonts w:ascii="Arial" w:hAnsi="Arial" w:cs="Arial"/>
            <w:sz w:val="20"/>
            <w:szCs w:val="20"/>
          </w:rPr>
          <w:t>Small Joint Motor Software Design Specification</w:t>
        </w:r>
      </w:ins>
      <w:ins w:id="219" w:author="Tenney, Doug" w:date="2019-09-27T10:12:00Z">
        <w:r w:rsidR="003952D5">
          <w:rPr>
            <w:rFonts w:ascii="Arial" w:hAnsi="Arial" w:cs="Arial"/>
            <w:sz w:val="20"/>
            <w:szCs w:val="20"/>
          </w:rPr>
          <w:tab/>
        </w:r>
      </w:ins>
      <w:ins w:id="220" w:author="Tenney, Doug" w:date="2019-09-27T10:17:00Z">
        <w:r>
          <w:rPr>
            <w:rFonts w:ascii="Arial" w:hAnsi="Arial" w:cs="Arial"/>
            <w:color w:val="FF0000"/>
            <w:sz w:val="20"/>
            <w:szCs w:val="20"/>
          </w:rPr>
          <w:t>A</w:t>
        </w:r>
      </w:ins>
      <w:ins w:id="221" w:author="Tenney, Doug" w:date="2019-09-27T10:12:00Z">
        <w:r w:rsidR="003952D5">
          <w:rPr>
            <w:rFonts w:ascii="Arial" w:hAnsi="Arial" w:cs="Arial"/>
            <w:sz w:val="20"/>
            <w:szCs w:val="20"/>
          </w:rPr>
          <w:tab/>
        </w:r>
      </w:ins>
      <w:ins w:id="222" w:author="Tenney, Doug" w:date="2019-10-08T16:09:00Z">
        <w:r w:rsidR="00064E03" w:rsidRPr="00CC7BC5">
          <w:rPr>
            <w:rFonts w:ascii="Arial" w:hAnsi="Arial" w:cs="Arial"/>
            <w:color w:val="0070C0"/>
            <w:sz w:val="20"/>
            <w:szCs w:val="20"/>
          </w:rPr>
          <w:t>Pending In SA</w:t>
        </w:r>
        <w:r w:rsidR="00064E03" w:rsidRPr="00E54746">
          <w:rPr>
            <w:rFonts w:ascii="Arial" w:hAnsi="Arial" w:cs="Arial"/>
            <w:color w:val="0070C0"/>
            <w:sz w:val="20"/>
            <w:szCs w:val="20"/>
          </w:rPr>
          <w:t>P</w:t>
        </w:r>
      </w:ins>
    </w:p>
    <w:p w:rsidR="00064E03" w:rsidRDefault="00064E03" w:rsidP="003952D5">
      <w:pPr>
        <w:tabs>
          <w:tab w:val="left" w:pos="6480"/>
          <w:tab w:val="left" w:pos="7290"/>
          <w:tab w:val="left" w:pos="9630"/>
          <w:tab w:val="left" w:pos="12240"/>
        </w:tabs>
        <w:rPr>
          <w:ins w:id="223" w:author="Tenney, Doug" w:date="2019-10-08T16:13:00Z"/>
          <w:rFonts w:ascii="Arial" w:hAnsi="Arial" w:cs="Arial"/>
          <w:color w:val="0070C0"/>
          <w:sz w:val="20"/>
          <w:szCs w:val="20"/>
        </w:rPr>
      </w:pPr>
    </w:p>
    <w:p w:rsidR="00064E03" w:rsidRDefault="00064E03" w:rsidP="003952D5">
      <w:pPr>
        <w:tabs>
          <w:tab w:val="left" w:pos="6480"/>
          <w:tab w:val="left" w:pos="7290"/>
          <w:tab w:val="left" w:pos="9630"/>
          <w:tab w:val="left" w:pos="12240"/>
        </w:tabs>
        <w:rPr>
          <w:ins w:id="224" w:author="Tenney, Doug" w:date="2019-10-08T16:13:00Z"/>
          <w:rFonts w:ascii="Arial" w:hAnsi="Arial" w:cs="Arial"/>
          <w:color w:val="0070C0"/>
          <w:sz w:val="20"/>
          <w:szCs w:val="20"/>
        </w:rPr>
      </w:pPr>
      <w:proofErr w:type="gramStart"/>
      <w:ins w:id="225" w:author="Tenney, Doug" w:date="2019-10-08T16:13:00Z">
        <w:r w:rsidRPr="00064E03">
          <w:rPr>
            <w:rFonts w:ascii="Arial" w:hAnsi="Arial" w:cs="Arial"/>
            <w:sz w:val="20"/>
            <w:szCs w:val="20"/>
            <w:rPrChange w:id="226" w:author="Tenney, Doug" w:date="2019-10-08T16:15:00Z">
              <w:rPr>
                <w:rFonts w:ascii="Arial" w:hAnsi="Arial" w:cs="Arial"/>
                <w:color w:val="0070C0"/>
                <w:sz w:val="20"/>
                <w:szCs w:val="20"/>
              </w:rPr>
            </w:rPrChange>
          </w:rPr>
          <w:t>10600181</w:t>
        </w:r>
        <w:proofErr w:type="gramEnd"/>
        <w:r w:rsidRPr="00064E03">
          <w:rPr>
            <w:rFonts w:ascii="Arial" w:hAnsi="Arial" w:cs="Arial"/>
            <w:sz w:val="20"/>
            <w:szCs w:val="20"/>
            <w:rPrChange w:id="227" w:author="Tenney, Doug" w:date="2019-10-08T16:15:00Z">
              <w:rPr>
                <w:rFonts w:ascii="Arial" w:hAnsi="Arial" w:cs="Arial"/>
                <w:color w:val="0070C0"/>
                <w:sz w:val="20"/>
                <w:szCs w:val="20"/>
              </w:rPr>
            </w:rPrChange>
          </w:rPr>
          <w:t xml:space="preserve"> Manual DYONICS POWER II Control System</w:t>
        </w:r>
        <w:r>
          <w:rPr>
            <w:rFonts w:ascii="Arial" w:hAnsi="Arial" w:cs="Arial"/>
            <w:color w:val="0070C0"/>
            <w:sz w:val="20"/>
            <w:szCs w:val="20"/>
          </w:rPr>
          <w:tab/>
          <w:t>M</w:t>
        </w:r>
        <w:r>
          <w:rPr>
            <w:rFonts w:ascii="Arial" w:hAnsi="Arial" w:cs="Arial"/>
            <w:color w:val="0070C0"/>
            <w:sz w:val="20"/>
            <w:szCs w:val="20"/>
          </w:rPr>
          <w:tab/>
          <w:t>Pending in SAP</w:t>
        </w:r>
      </w:ins>
    </w:p>
    <w:p w:rsidR="00064E03" w:rsidRDefault="00064E03" w:rsidP="003952D5">
      <w:pPr>
        <w:tabs>
          <w:tab w:val="left" w:pos="6480"/>
          <w:tab w:val="left" w:pos="7290"/>
          <w:tab w:val="left" w:pos="9630"/>
          <w:tab w:val="left" w:pos="12240"/>
        </w:tabs>
        <w:rPr>
          <w:ins w:id="228" w:author="Tenney, Doug" w:date="2019-10-08T16:15:00Z"/>
          <w:rFonts w:ascii="Arial" w:hAnsi="Arial" w:cs="Arial"/>
          <w:color w:val="0070C0"/>
          <w:sz w:val="20"/>
          <w:szCs w:val="20"/>
        </w:rPr>
      </w:pPr>
      <w:ins w:id="229" w:author="Tenney, Doug" w:date="2019-10-08T16:13:00Z">
        <w:r w:rsidRPr="00064E03">
          <w:rPr>
            <w:rFonts w:ascii="Arial" w:hAnsi="Arial" w:cs="Arial"/>
            <w:sz w:val="20"/>
            <w:szCs w:val="20"/>
            <w:rPrChange w:id="230" w:author="Tenney, Doug" w:date="2019-10-08T16:15:00Z">
              <w:rPr>
                <w:rFonts w:ascii="Arial" w:hAnsi="Arial" w:cs="Arial"/>
                <w:color w:val="0070C0"/>
                <w:sz w:val="20"/>
                <w:szCs w:val="20"/>
              </w:rPr>
            </w:rPrChange>
          </w:rPr>
          <w:t>10600266</w:t>
        </w:r>
      </w:ins>
      <w:ins w:id="231" w:author="Tenney, Doug" w:date="2019-10-08T16:14:00Z">
        <w:r w:rsidRPr="00064E03">
          <w:rPr>
            <w:rFonts w:ascii="Arial" w:hAnsi="Arial" w:cs="Arial"/>
            <w:sz w:val="20"/>
            <w:szCs w:val="20"/>
            <w:rPrChange w:id="232" w:author="Tenney, Doug" w:date="2019-10-08T16:15:00Z">
              <w:rPr>
                <w:rFonts w:ascii="Arial" w:hAnsi="Arial" w:cs="Arial"/>
                <w:color w:val="0070C0"/>
                <w:sz w:val="20"/>
                <w:szCs w:val="20"/>
              </w:rPr>
            </w:rPrChange>
          </w:rPr>
          <w:t xml:space="preserve"> Manual DYONICS </w:t>
        </w:r>
      </w:ins>
      <w:ins w:id="233" w:author="Tenney, Doug" w:date="2019-10-08T16:15:00Z">
        <w:r w:rsidRPr="00064E03">
          <w:rPr>
            <w:rFonts w:ascii="Arial" w:hAnsi="Arial" w:cs="Arial"/>
            <w:sz w:val="20"/>
            <w:szCs w:val="20"/>
            <w:rPrChange w:id="234" w:author="Tenney, Doug" w:date="2019-10-08T16:15:00Z">
              <w:rPr>
                <w:rFonts w:ascii="Arial" w:hAnsi="Arial" w:cs="Arial"/>
                <w:color w:val="0070C0"/>
                <w:sz w:val="20"/>
                <w:szCs w:val="20"/>
              </w:rPr>
            </w:rPrChange>
          </w:rPr>
          <w:t>Handpieces</w:t>
        </w:r>
        <w:r>
          <w:rPr>
            <w:rFonts w:ascii="Arial" w:hAnsi="Arial" w:cs="Arial"/>
            <w:color w:val="0070C0"/>
            <w:sz w:val="20"/>
            <w:szCs w:val="20"/>
          </w:rPr>
          <w:tab/>
          <w:t>L</w:t>
        </w:r>
        <w:r>
          <w:rPr>
            <w:rFonts w:ascii="Arial" w:hAnsi="Arial" w:cs="Arial"/>
            <w:color w:val="0070C0"/>
            <w:sz w:val="20"/>
            <w:szCs w:val="20"/>
          </w:rPr>
          <w:tab/>
          <w:t>Pending in SAP</w:t>
        </w:r>
      </w:ins>
    </w:p>
    <w:p w:rsidR="00064E03" w:rsidRDefault="00064E03" w:rsidP="003952D5">
      <w:pPr>
        <w:tabs>
          <w:tab w:val="left" w:pos="6480"/>
          <w:tab w:val="left" w:pos="7290"/>
          <w:tab w:val="left" w:pos="9630"/>
          <w:tab w:val="left" w:pos="12240"/>
        </w:tabs>
        <w:rPr>
          <w:ins w:id="235" w:author="Tenney, Doug" w:date="2019-10-08T16:17:00Z"/>
          <w:rFonts w:ascii="Arial" w:hAnsi="Arial" w:cs="Arial"/>
          <w:color w:val="0070C0"/>
          <w:sz w:val="20"/>
          <w:szCs w:val="20"/>
        </w:rPr>
      </w:pPr>
      <w:proofErr w:type="gramStart"/>
      <w:ins w:id="236" w:author="Tenney, Doug" w:date="2019-10-08T16:15:00Z">
        <w:r w:rsidRPr="00064E03">
          <w:rPr>
            <w:rFonts w:ascii="Arial" w:hAnsi="Arial" w:cs="Arial"/>
            <w:sz w:val="20"/>
            <w:szCs w:val="20"/>
            <w:rPrChange w:id="237" w:author="Tenney, Doug" w:date="2019-10-08T16:18:00Z">
              <w:rPr>
                <w:rFonts w:ascii="Arial" w:hAnsi="Arial" w:cs="Arial"/>
                <w:color w:val="0070C0"/>
                <w:sz w:val="20"/>
                <w:szCs w:val="20"/>
              </w:rPr>
            </w:rPrChange>
          </w:rPr>
          <w:t>10600441</w:t>
        </w:r>
        <w:proofErr w:type="gramEnd"/>
        <w:r w:rsidRPr="00064E03">
          <w:rPr>
            <w:rFonts w:ascii="Arial" w:hAnsi="Arial" w:cs="Arial"/>
            <w:sz w:val="20"/>
            <w:szCs w:val="20"/>
            <w:rPrChange w:id="238" w:author="Tenney, Doug" w:date="2019-10-08T16:18:00Z">
              <w:rPr>
                <w:rFonts w:ascii="Arial" w:hAnsi="Arial" w:cs="Arial"/>
                <w:color w:val="0070C0"/>
                <w:sz w:val="20"/>
                <w:szCs w:val="20"/>
              </w:rPr>
            </w:rPrChange>
          </w:rPr>
          <w:t xml:space="preserve"> IFU DYONICS POWER II Software Release Key</w:t>
        </w:r>
        <w:r>
          <w:rPr>
            <w:rFonts w:ascii="Arial" w:hAnsi="Arial" w:cs="Arial"/>
            <w:color w:val="0070C0"/>
            <w:sz w:val="20"/>
            <w:szCs w:val="20"/>
          </w:rPr>
          <w:tab/>
        </w:r>
      </w:ins>
      <w:ins w:id="239" w:author="Tenney, Doug" w:date="2019-10-08T16:17:00Z">
        <w:r>
          <w:rPr>
            <w:rFonts w:ascii="Arial" w:hAnsi="Arial" w:cs="Arial"/>
            <w:color w:val="0070C0"/>
            <w:sz w:val="20"/>
            <w:szCs w:val="20"/>
          </w:rPr>
          <w:t>D</w:t>
        </w:r>
      </w:ins>
      <w:ins w:id="240" w:author="Tenney, Doug" w:date="2019-10-08T16:15:00Z">
        <w:r>
          <w:rPr>
            <w:rFonts w:ascii="Arial" w:hAnsi="Arial" w:cs="Arial"/>
            <w:color w:val="0070C0"/>
            <w:sz w:val="20"/>
            <w:szCs w:val="20"/>
          </w:rPr>
          <w:tab/>
          <w:t>Pending in SAP</w:t>
        </w:r>
      </w:ins>
    </w:p>
    <w:p w:rsidR="00064E03" w:rsidRDefault="00064E03" w:rsidP="003952D5">
      <w:pPr>
        <w:tabs>
          <w:tab w:val="left" w:pos="6480"/>
          <w:tab w:val="left" w:pos="7290"/>
          <w:tab w:val="left" w:pos="9630"/>
          <w:tab w:val="left" w:pos="12240"/>
        </w:tabs>
        <w:rPr>
          <w:ins w:id="241" w:author="Tenney, Doug" w:date="2019-10-08T16:17:00Z"/>
          <w:rFonts w:ascii="Arial" w:hAnsi="Arial" w:cs="Arial"/>
          <w:color w:val="0070C0"/>
          <w:sz w:val="20"/>
          <w:szCs w:val="20"/>
        </w:rPr>
      </w:pPr>
      <w:ins w:id="242" w:author="Tenney, Doug" w:date="2019-10-08T16:17:00Z">
        <w:r w:rsidRPr="00064E03">
          <w:rPr>
            <w:rFonts w:ascii="Arial" w:hAnsi="Arial" w:cs="Arial"/>
            <w:sz w:val="20"/>
            <w:szCs w:val="20"/>
            <w:rPrChange w:id="243" w:author="Tenney, Doug" w:date="2019-10-08T16:18:00Z">
              <w:rPr>
                <w:rFonts w:ascii="Arial" w:hAnsi="Arial" w:cs="Arial"/>
                <w:color w:val="0070C0"/>
                <w:sz w:val="20"/>
                <w:szCs w:val="20"/>
              </w:rPr>
            </w:rPrChange>
          </w:rPr>
          <w:t>10600442 Form, DYONICS POWER II Software System Upgrade</w:t>
        </w:r>
        <w:r>
          <w:rPr>
            <w:rFonts w:ascii="Arial" w:hAnsi="Arial" w:cs="Arial"/>
            <w:color w:val="0070C0"/>
            <w:sz w:val="20"/>
            <w:szCs w:val="20"/>
          </w:rPr>
          <w:tab/>
          <w:t>C</w:t>
        </w:r>
        <w:r>
          <w:rPr>
            <w:rFonts w:ascii="Arial" w:hAnsi="Arial" w:cs="Arial"/>
            <w:color w:val="0070C0"/>
            <w:sz w:val="20"/>
            <w:szCs w:val="20"/>
          </w:rPr>
          <w:tab/>
          <w:t>Pending in SAP</w:t>
        </w:r>
      </w:ins>
    </w:p>
    <w:p w:rsidR="00064E03" w:rsidRPr="00E54746" w:rsidRDefault="00064E03" w:rsidP="003952D5">
      <w:pPr>
        <w:tabs>
          <w:tab w:val="left" w:pos="6480"/>
          <w:tab w:val="left" w:pos="7290"/>
          <w:tab w:val="left" w:pos="9630"/>
          <w:tab w:val="left" w:pos="12240"/>
        </w:tabs>
        <w:rPr>
          <w:ins w:id="244" w:author="Tenney, Doug" w:date="2019-09-27T10:12:00Z"/>
          <w:rFonts w:ascii="Arial" w:hAnsi="Arial" w:cs="Arial"/>
          <w:sz w:val="20"/>
          <w:szCs w:val="20"/>
        </w:rPr>
      </w:pPr>
    </w:p>
    <w:p w:rsidR="005315E5" w:rsidRPr="00E54746" w:rsidRDefault="005315E5" w:rsidP="002148E5">
      <w:pPr>
        <w:tabs>
          <w:tab w:val="left" w:pos="6480"/>
          <w:tab w:val="left" w:pos="7290"/>
          <w:tab w:val="left" w:pos="8280"/>
          <w:tab w:val="left" w:pos="9630"/>
          <w:tab w:val="left" w:pos="12240"/>
        </w:tabs>
        <w:rPr>
          <w:rFonts w:ascii="Arial" w:hAnsi="Arial" w:cs="Arial"/>
          <w:sz w:val="20"/>
          <w:szCs w:val="20"/>
        </w:rPr>
      </w:pPr>
    </w:p>
    <w:p w:rsidR="00AE08C4" w:rsidRPr="00E54746" w:rsidRDefault="00AE08C4" w:rsidP="002148E5">
      <w:pPr>
        <w:tabs>
          <w:tab w:val="left" w:pos="6480"/>
          <w:tab w:val="left" w:pos="6840"/>
          <w:tab w:val="left" w:pos="7290"/>
          <w:tab w:val="left" w:pos="8010"/>
          <w:tab w:val="left" w:pos="8280"/>
          <w:tab w:val="left" w:pos="9360"/>
          <w:tab w:val="left" w:pos="9630"/>
          <w:tab w:val="left" w:pos="12240"/>
        </w:tabs>
        <w:rPr>
          <w:sz w:val="20"/>
          <w:szCs w:val="20"/>
        </w:rPr>
      </w:pPr>
    </w:p>
    <w:sectPr w:rsidR="00AE08C4" w:rsidRPr="00E54746" w:rsidSect="002148E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enney, Doug">
    <w15:presenceInfo w15:providerId="AD" w15:userId="S-1-5-21-1892635996-485898970-3967616231-21398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5E5"/>
    <w:rsid w:val="0000750A"/>
    <w:rsid w:val="00033A8B"/>
    <w:rsid w:val="00041E02"/>
    <w:rsid w:val="00042514"/>
    <w:rsid w:val="000442F1"/>
    <w:rsid w:val="00064E03"/>
    <w:rsid w:val="00066121"/>
    <w:rsid w:val="000D3681"/>
    <w:rsid w:val="0011631F"/>
    <w:rsid w:val="001303E9"/>
    <w:rsid w:val="00130551"/>
    <w:rsid w:val="00135A04"/>
    <w:rsid w:val="001477E4"/>
    <w:rsid w:val="001713FD"/>
    <w:rsid w:val="001717C5"/>
    <w:rsid w:val="00172E45"/>
    <w:rsid w:val="001A3104"/>
    <w:rsid w:val="001A5408"/>
    <w:rsid w:val="001B015F"/>
    <w:rsid w:val="001C14E7"/>
    <w:rsid w:val="001C416B"/>
    <w:rsid w:val="001E0D11"/>
    <w:rsid w:val="001F711F"/>
    <w:rsid w:val="00200C10"/>
    <w:rsid w:val="002148E5"/>
    <w:rsid w:val="00215410"/>
    <w:rsid w:val="0022132D"/>
    <w:rsid w:val="0022507F"/>
    <w:rsid w:val="0023047F"/>
    <w:rsid w:val="00247EE4"/>
    <w:rsid w:val="0028106B"/>
    <w:rsid w:val="002A1DDF"/>
    <w:rsid w:val="002C55A7"/>
    <w:rsid w:val="002D55F8"/>
    <w:rsid w:val="002F3899"/>
    <w:rsid w:val="00315762"/>
    <w:rsid w:val="00334F55"/>
    <w:rsid w:val="00372FE9"/>
    <w:rsid w:val="003843AA"/>
    <w:rsid w:val="00391986"/>
    <w:rsid w:val="00393DEC"/>
    <w:rsid w:val="003947DF"/>
    <w:rsid w:val="003952D5"/>
    <w:rsid w:val="003A05F5"/>
    <w:rsid w:val="003B2BD1"/>
    <w:rsid w:val="003B56D9"/>
    <w:rsid w:val="003E1780"/>
    <w:rsid w:val="003E3E09"/>
    <w:rsid w:val="003F59E2"/>
    <w:rsid w:val="0040241B"/>
    <w:rsid w:val="00405DF7"/>
    <w:rsid w:val="00412751"/>
    <w:rsid w:val="00452B3F"/>
    <w:rsid w:val="0046647F"/>
    <w:rsid w:val="00495732"/>
    <w:rsid w:val="004A0CCA"/>
    <w:rsid w:val="004B102E"/>
    <w:rsid w:val="004B1C4F"/>
    <w:rsid w:val="004C11D8"/>
    <w:rsid w:val="004C148B"/>
    <w:rsid w:val="004C42E7"/>
    <w:rsid w:val="004D5FEF"/>
    <w:rsid w:val="0051686F"/>
    <w:rsid w:val="005315E5"/>
    <w:rsid w:val="00543119"/>
    <w:rsid w:val="00556E92"/>
    <w:rsid w:val="00566ABF"/>
    <w:rsid w:val="00576A97"/>
    <w:rsid w:val="0058772D"/>
    <w:rsid w:val="00593EEA"/>
    <w:rsid w:val="005A5829"/>
    <w:rsid w:val="005B06A0"/>
    <w:rsid w:val="005B1A83"/>
    <w:rsid w:val="005B51CB"/>
    <w:rsid w:val="005C184F"/>
    <w:rsid w:val="005E747C"/>
    <w:rsid w:val="005E7621"/>
    <w:rsid w:val="005F4616"/>
    <w:rsid w:val="0061754F"/>
    <w:rsid w:val="006260A7"/>
    <w:rsid w:val="00651D10"/>
    <w:rsid w:val="00652105"/>
    <w:rsid w:val="006B56D3"/>
    <w:rsid w:val="006E5126"/>
    <w:rsid w:val="006F0E49"/>
    <w:rsid w:val="00700C99"/>
    <w:rsid w:val="00704A34"/>
    <w:rsid w:val="00726553"/>
    <w:rsid w:val="00740E4D"/>
    <w:rsid w:val="007440F9"/>
    <w:rsid w:val="0075122A"/>
    <w:rsid w:val="00765334"/>
    <w:rsid w:val="007A5DCE"/>
    <w:rsid w:val="007D16C6"/>
    <w:rsid w:val="007E1549"/>
    <w:rsid w:val="007F7EE7"/>
    <w:rsid w:val="00810B68"/>
    <w:rsid w:val="00824690"/>
    <w:rsid w:val="00826B81"/>
    <w:rsid w:val="00832267"/>
    <w:rsid w:val="00867BB7"/>
    <w:rsid w:val="008B1E05"/>
    <w:rsid w:val="008D5258"/>
    <w:rsid w:val="008E0C39"/>
    <w:rsid w:val="008E29F1"/>
    <w:rsid w:val="008E58A1"/>
    <w:rsid w:val="008E62C6"/>
    <w:rsid w:val="00921471"/>
    <w:rsid w:val="009318C3"/>
    <w:rsid w:val="00952393"/>
    <w:rsid w:val="00952E24"/>
    <w:rsid w:val="00954021"/>
    <w:rsid w:val="00966CEF"/>
    <w:rsid w:val="00982202"/>
    <w:rsid w:val="00982AE2"/>
    <w:rsid w:val="009A7E53"/>
    <w:rsid w:val="009D35A1"/>
    <w:rsid w:val="009E0BEB"/>
    <w:rsid w:val="00A05EFB"/>
    <w:rsid w:val="00A15FE4"/>
    <w:rsid w:val="00A33A4C"/>
    <w:rsid w:val="00A33EC9"/>
    <w:rsid w:val="00A46EA8"/>
    <w:rsid w:val="00A66B22"/>
    <w:rsid w:val="00A74A5C"/>
    <w:rsid w:val="00AD0697"/>
    <w:rsid w:val="00AE08C4"/>
    <w:rsid w:val="00AE3FA7"/>
    <w:rsid w:val="00AF7AE7"/>
    <w:rsid w:val="00B03F3E"/>
    <w:rsid w:val="00B32126"/>
    <w:rsid w:val="00B552BD"/>
    <w:rsid w:val="00B57BEC"/>
    <w:rsid w:val="00B6397D"/>
    <w:rsid w:val="00B94254"/>
    <w:rsid w:val="00BC7B99"/>
    <w:rsid w:val="00C005E9"/>
    <w:rsid w:val="00C0157B"/>
    <w:rsid w:val="00C30338"/>
    <w:rsid w:val="00C62B08"/>
    <w:rsid w:val="00C70CFD"/>
    <w:rsid w:val="00CB5B1C"/>
    <w:rsid w:val="00CB6119"/>
    <w:rsid w:val="00CD0143"/>
    <w:rsid w:val="00CD268E"/>
    <w:rsid w:val="00CD3AED"/>
    <w:rsid w:val="00CF466E"/>
    <w:rsid w:val="00CF79FD"/>
    <w:rsid w:val="00D17E01"/>
    <w:rsid w:val="00D2609D"/>
    <w:rsid w:val="00D61956"/>
    <w:rsid w:val="00D72FC6"/>
    <w:rsid w:val="00DA09A6"/>
    <w:rsid w:val="00DA3335"/>
    <w:rsid w:val="00DA6EA2"/>
    <w:rsid w:val="00DB4754"/>
    <w:rsid w:val="00E207D6"/>
    <w:rsid w:val="00E32BB3"/>
    <w:rsid w:val="00E54746"/>
    <w:rsid w:val="00E661BC"/>
    <w:rsid w:val="00E76298"/>
    <w:rsid w:val="00E96075"/>
    <w:rsid w:val="00EA2718"/>
    <w:rsid w:val="00EA3492"/>
    <w:rsid w:val="00EA37DE"/>
    <w:rsid w:val="00EA569D"/>
    <w:rsid w:val="00EC5ECB"/>
    <w:rsid w:val="00ED2A4D"/>
    <w:rsid w:val="00F257DD"/>
    <w:rsid w:val="00F26E27"/>
    <w:rsid w:val="00F52D9F"/>
    <w:rsid w:val="00F76A6C"/>
    <w:rsid w:val="00FB2A3D"/>
    <w:rsid w:val="00FC1D79"/>
    <w:rsid w:val="00FC442C"/>
    <w:rsid w:val="00FE0B96"/>
    <w:rsid w:val="00FF5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104C5F"/>
  <w15:docId w15:val="{516C1FD7-9E23-471F-A537-3009BBAAD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F0E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8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85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68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39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35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81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46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32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23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82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61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92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74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7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8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5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1643</TotalTime>
  <Pages>2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Documents:</vt:lpstr>
    </vt:vector>
  </TitlesOfParts>
  <Company>Endoscopy Division</Company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Documents:</dc:title>
  <dc:creator>woodlandk</dc:creator>
  <cp:lastModifiedBy>Tenney, Doug</cp:lastModifiedBy>
  <cp:revision>29</cp:revision>
  <cp:lastPrinted>2009-09-04T21:55:00Z</cp:lastPrinted>
  <dcterms:created xsi:type="dcterms:W3CDTF">2019-08-21T20:10:00Z</dcterms:created>
  <dcterms:modified xsi:type="dcterms:W3CDTF">2019-10-08T20:27:00Z</dcterms:modified>
</cp:coreProperties>
</file>