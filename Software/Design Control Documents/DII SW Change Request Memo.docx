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0DE" w:rsidRPr="001D613A" w:rsidRDefault="009720DE">
      <w:pPr>
        <w:tabs>
          <w:tab w:val="left" w:pos="720"/>
          <w:tab w:val="left" w:pos="810"/>
        </w:tabs>
        <w:spacing w:line="560" w:lineRule="exact"/>
        <w:rPr>
          <w:rFonts w:ascii="Smith&amp;NephewLF" w:hAnsi="Smith&amp;NephewLF"/>
          <w:sz w:val="20"/>
        </w:rPr>
      </w:pPr>
      <w:r w:rsidRPr="001D613A">
        <w:rPr>
          <w:rFonts w:ascii="Smith&amp;NephewLF" w:hAnsi="Smith&amp;NephewLF"/>
          <w:sz w:val="20"/>
        </w:rPr>
        <w:t>From</w:t>
      </w:r>
      <w:r w:rsidR="00D157E4">
        <w:rPr>
          <w:rFonts w:ascii="Smith&amp;NephewLF" w:hAnsi="Smith&amp;NephewLF"/>
          <w:sz w:val="20"/>
        </w:rPr>
        <w:t>:</w:t>
      </w:r>
      <w:r w:rsidR="002A29C4">
        <w:rPr>
          <w:rFonts w:ascii="Smith&amp;NephewLF" w:hAnsi="Smith&amp;NephewLF"/>
          <w:sz w:val="20"/>
        </w:rPr>
        <w:t xml:space="preserve"> </w:t>
      </w:r>
      <w:del w:id="0" w:author="Woodland, Kenneth" w:date="2019-08-08T16:42:00Z">
        <w:r w:rsidR="00364CCA" w:rsidDel="004558C7">
          <w:rPr>
            <w:rFonts w:ascii="Smith&amp;NephewLF" w:hAnsi="Smith&amp;NephewLF"/>
            <w:sz w:val="20"/>
          </w:rPr>
          <w:delText>Julie Tripodi</w:delText>
        </w:r>
      </w:del>
      <w:ins w:id="1" w:author="Woodland, Kenneth" w:date="2019-08-08T16:42:00Z">
        <w:r w:rsidR="004558C7">
          <w:rPr>
            <w:rFonts w:ascii="Smith&amp;NephewLF" w:hAnsi="Smith&amp;NephewLF"/>
            <w:sz w:val="20"/>
          </w:rPr>
          <w:t>Melissa Hamlin</w:t>
        </w:r>
      </w:ins>
    </w:p>
    <w:p w:rsidR="00C05805" w:rsidRPr="001D613A" w:rsidRDefault="00C05805" w:rsidP="00C05805">
      <w:pPr>
        <w:tabs>
          <w:tab w:val="left" w:pos="720"/>
          <w:tab w:val="left" w:pos="810"/>
        </w:tabs>
        <w:spacing w:line="560" w:lineRule="exact"/>
        <w:rPr>
          <w:rFonts w:ascii="Smith&amp;NephewLF" w:hAnsi="Smith&amp;NephewLF"/>
          <w:sz w:val="20"/>
        </w:rPr>
      </w:pPr>
      <w:r w:rsidRPr="001D613A">
        <w:rPr>
          <w:rFonts w:ascii="Smith&amp;NephewLF" w:hAnsi="Smith&amp;NephewLF"/>
          <w:noProof/>
          <w:sz w:val="20"/>
          <w:u w:val="single"/>
        </w:rPr>
        <mc:AlternateContent>
          <mc:Choice Requires="wps">
            <w:drawing>
              <wp:anchor distT="0" distB="0" distL="114300" distR="114300" simplePos="0" relativeHeight="251662848" behindDoc="0" locked="0" layoutInCell="0" allowOverlap="1" wp14:anchorId="0EEDCE54" wp14:editId="54112250">
                <wp:simplePos x="0" y="0"/>
                <wp:positionH relativeFrom="column">
                  <wp:posOffset>-16510</wp:posOffset>
                </wp:positionH>
                <wp:positionV relativeFrom="paragraph">
                  <wp:posOffset>61595</wp:posOffset>
                </wp:positionV>
                <wp:extent cx="6257925" cy="0"/>
                <wp:effectExtent l="0" t="0" r="9525"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89944" id="Line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85pt" to="491.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MEEAIAACg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" o:allowincell="f"/>
            </w:pict>
          </mc:Fallback>
        </mc:AlternateContent>
      </w:r>
      <w:r w:rsidRPr="001D613A">
        <w:rPr>
          <w:rFonts w:ascii="Smith&amp;NephewLF" w:hAnsi="Smith&amp;NephewLF"/>
          <w:sz w:val="20"/>
        </w:rPr>
        <w:t>To</w:t>
      </w:r>
      <w:r w:rsidR="00D157E4">
        <w:rPr>
          <w:rFonts w:ascii="Smith&amp;NephewLF" w:hAnsi="Smith&amp;NephewLF"/>
          <w:sz w:val="20"/>
        </w:rPr>
        <w:t>:</w:t>
      </w:r>
      <w:r w:rsidR="002A29C4">
        <w:rPr>
          <w:rFonts w:ascii="Smith&amp;NephewLF" w:hAnsi="Smith&amp;NephewLF"/>
          <w:sz w:val="20"/>
        </w:rPr>
        <w:t xml:space="preserve"> </w:t>
      </w:r>
      <w:r w:rsidR="00EC27CA">
        <w:rPr>
          <w:rFonts w:ascii="Smith&amp;NephewLF" w:hAnsi="Smith&amp;NephewLF"/>
          <w:sz w:val="20"/>
        </w:rPr>
        <w:t>DHF 27500</w:t>
      </w:r>
      <w:r w:rsidR="00364CCA">
        <w:rPr>
          <w:rFonts w:ascii="Smith&amp;NephewLF" w:hAnsi="Smith&amp;NephewLF"/>
          <w:sz w:val="20"/>
        </w:rPr>
        <w:t>442</w:t>
      </w:r>
    </w:p>
    <w:p w:rsidR="009720DE" w:rsidRPr="001D613A" w:rsidRDefault="00822903">
      <w:pPr>
        <w:tabs>
          <w:tab w:val="left" w:pos="720"/>
          <w:tab w:val="left" w:pos="810"/>
        </w:tabs>
        <w:spacing w:line="560" w:lineRule="exact"/>
        <w:rPr>
          <w:rFonts w:ascii="Smith&amp;NephewLF" w:hAnsi="Smith&amp;NephewLF"/>
          <w:sz w:val="20"/>
        </w:rPr>
      </w:pPr>
      <w:r w:rsidRPr="001D613A">
        <w:rPr>
          <w:rFonts w:ascii="Smith&amp;NephewLF" w:hAnsi="Smith&amp;NephewLF"/>
          <w:noProof/>
          <w:sz w:val="20"/>
          <w:u w:val="single"/>
        </w:rPr>
        <mc:AlternateContent>
          <mc:Choice Requires="wps">
            <w:drawing>
              <wp:anchor distT="0" distB="0" distL="114300" distR="114300" simplePos="0" relativeHeight="251656704" behindDoc="0" locked="0" layoutInCell="0" allowOverlap="1" wp14:anchorId="305E40F0" wp14:editId="2AEE03EA">
                <wp:simplePos x="0" y="0"/>
                <wp:positionH relativeFrom="column">
                  <wp:posOffset>-16510</wp:posOffset>
                </wp:positionH>
                <wp:positionV relativeFrom="paragraph">
                  <wp:posOffset>61595</wp:posOffset>
                </wp:positionV>
                <wp:extent cx="6257925" cy="0"/>
                <wp:effectExtent l="0" t="0" r="9525" b="190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DB3BA"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85pt" to="491.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faEAIAACg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" o:allowincell="f"/>
            </w:pict>
          </mc:Fallback>
        </mc:AlternateContent>
      </w:r>
      <w:r w:rsidR="009720DE" w:rsidRPr="001D613A">
        <w:rPr>
          <w:rFonts w:ascii="Smith&amp;NephewLF" w:hAnsi="Smith&amp;NephewLF"/>
          <w:sz w:val="20"/>
        </w:rPr>
        <w:t>Date</w:t>
      </w:r>
      <w:r w:rsidR="00D157E4">
        <w:rPr>
          <w:rFonts w:ascii="Smith&amp;NephewLF" w:hAnsi="Smith&amp;NephewLF"/>
          <w:sz w:val="20"/>
        </w:rPr>
        <w:t>:</w:t>
      </w:r>
      <w:r w:rsidR="002A29C4">
        <w:rPr>
          <w:rFonts w:ascii="Smith&amp;NephewLF" w:hAnsi="Smith&amp;NephewLF"/>
          <w:sz w:val="20"/>
        </w:rPr>
        <w:t xml:space="preserve"> </w:t>
      </w:r>
      <w:ins w:id="2" w:author="Woodland, Kenneth" w:date="2019-08-08T16:30:00Z">
        <w:r w:rsidR="00965B78">
          <w:rPr>
            <w:rFonts w:ascii="Smith&amp;NephewLF" w:hAnsi="Smith&amp;NephewLF"/>
            <w:sz w:val="20"/>
          </w:rPr>
          <w:t>August</w:t>
        </w:r>
      </w:ins>
      <w:del w:id="3" w:author="Woodland, Kenneth" w:date="2019-08-08T16:30:00Z">
        <w:r w:rsidR="00C8036C" w:rsidDel="00965B78">
          <w:rPr>
            <w:rFonts w:ascii="Smith&amp;NephewLF" w:hAnsi="Smith&amp;NephewLF"/>
            <w:sz w:val="20"/>
          </w:rPr>
          <w:delText>July</w:delText>
        </w:r>
      </w:del>
      <w:r w:rsidR="00C8036C">
        <w:rPr>
          <w:rFonts w:ascii="Smith&amp;NephewLF" w:hAnsi="Smith&amp;NephewLF"/>
          <w:sz w:val="20"/>
        </w:rPr>
        <w:t xml:space="preserve"> </w:t>
      </w:r>
      <w:ins w:id="4" w:author="Woodland, Kenneth" w:date="2019-08-08T16:30:00Z">
        <w:r w:rsidR="00965B78">
          <w:rPr>
            <w:rFonts w:ascii="Smith&amp;NephewLF" w:hAnsi="Smith&amp;NephewLF"/>
            <w:sz w:val="20"/>
          </w:rPr>
          <w:t>8</w:t>
        </w:r>
      </w:ins>
      <w:del w:id="5" w:author="Woodland, Kenneth" w:date="2019-08-08T16:30:00Z">
        <w:r w:rsidR="00B90A92" w:rsidDel="00965B78">
          <w:rPr>
            <w:rFonts w:ascii="Smith&amp;NephewLF" w:hAnsi="Smith&amp;NephewLF"/>
            <w:sz w:val="20"/>
          </w:rPr>
          <w:delText>3</w:delText>
        </w:r>
      </w:del>
      <w:r w:rsidR="00364CCA">
        <w:rPr>
          <w:rFonts w:ascii="Smith&amp;NephewLF" w:hAnsi="Smith&amp;NephewLF"/>
          <w:sz w:val="20"/>
        </w:rPr>
        <w:t xml:space="preserve">, </w:t>
      </w:r>
      <w:r w:rsidR="00C8036C">
        <w:rPr>
          <w:rFonts w:ascii="Smith&amp;NephewLF" w:hAnsi="Smith&amp;NephewLF"/>
          <w:sz w:val="20"/>
        </w:rPr>
        <w:t>2019</w:t>
      </w:r>
    </w:p>
    <w:p w:rsidR="009720DE" w:rsidRPr="001D613A" w:rsidRDefault="00822903">
      <w:pPr>
        <w:tabs>
          <w:tab w:val="left" w:pos="720"/>
          <w:tab w:val="left" w:pos="810"/>
        </w:tabs>
        <w:spacing w:line="560" w:lineRule="exact"/>
        <w:rPr>
          <w:rFonts w:ascii="Smith&amp;NephewLF" w:hAnsi="Smith&amp;NephewLF"/>
          <w:sz w:val="20"/>
        </w:rPr>
      </w:pPr>
      <w:r w:rsidRPr="00ED5377">
        <w:rPr>
          <w:rFonts w:ascii="Smith&amp;NephewLF" w:hAnsi="Smith&amp;NephewLF"/>
          <w:noProof/>
          <w:sz w:val="20"/>
        </w:rPr>
        <mc:AlternateContent>
          <mc:Choice Requires="wps">
            <w:drawing>
              <wp:anchor distT="0" distB="0" distL="114300" distR="114300" simplePos="0" relativeHeight="251658752" behindDoc="0" locked="0" layoutInCell="0" allowOverlap="1" wp14:anchorId="081901DA" wp14:editId="4268B381">
                <wp:simplePos x="0" y="0"/>
                <wp:positionH relativeFrom="column">
                  <wp:posOffset>12065</wp:posOffset>
                </wp:positionH>
                <wp:positionV relativeFrom="paragraph">
                  <wp:posOffset>67945</wp:posOffset>
                </wp:positionV>
                <wp:extent cx="6229350" cy="0"/>
                <wp:effectExtent l="0" t="0" r="19050"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EDF52"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5.35pt" to="491.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QU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" o:allowincell="f"/>
            </w:pict>
          </mc:Fallback>
        </mc:AlternateContent>
      </w:r>
      <w:r w:rsidR="009720DE" w:rsidRPr="001D613A">
        <w:rPr>
          <w:rFonts w:ascii="Smith&amp;NephewLF" w:hAnsi="Smith&amp;NephewLF"/>
          <w:sz w:val="20"/>
        </w:rPr>
        <w:t>Subject:</w:t>
      </w:r>
      <w:r w:rsidR="00EC27CA">
        <w:rPr>
          <w:rFonts w:ascii="Smith&amp;NephewLF" w:hAnsi="Smith&amp;NephewLF"/>
          <w:sz w:val="20"/>
        </w:rPr>
        <w:t xml:space="preserve"> </w:t>
      </w:r>
      <w:r w:rsidR="00364CCA">
        <w:rPr>
          <w:rFonts w:ascii="Smith&amp;NephewLF" w:hAnsi="Smith&amp;NephewLF"/>
          <w:sz w:val="20"/>
        </w:rPr>
        <w:t>DYONICS Power II SW Change Request</w:t>
      </w:r>
      <w:r w:rsidR="00EC27CA">
        <w:rPr>
          <w:rFonts w:ascii="Smith&amp;NephewLF" w:hAnsi="Smith&amp;NephewLF"/>
          <w:sz w:val="20"/>
        </w:rPr>
        <w:t xml:space="preserve"> </w:t>
      </w:r>
      <w:r w:rsidR="007918F9">
        <w:rPr>
          <w:rFonts w:ascii="Smith&amp;NephewLF" w:hAnsi="Smith&amp;NephewLF"/>
          <w:sz w:val="20"/>
        </w:rPr>
        <w:tab/>
      </w:r>
      <w:r w:rsidR="007918F9">
        <w:rPr>
          <w:rFonts w:ascii="Smith&amp;NephewLF" w:hAnsi="Smith&amp;NephewLF"/>
          <w:sz w:val="20"/>
        </w:rPr>
        <w:tab/>
      </w:r>
      <w:r w:rsidR="006C5F4C">
        <w:rPr>
          <w:rFonts w:ascii="Smith&amp;NephewLF" w:hAnsi="Smith&amp;NephewLF"/>
          <w:sz w:val="20"/>
        </w:rPr>
        <w:t xml:space="preserve"> </w:t>
      </w:r>
    </w:p>
    <w:p w:rsidR="00760438" w:rsidRPr="00EC27CA" w:rsidRDefault="00760438" w:rsidP="002A29C4">
      <w:r w:rsidRPr="00EC27CA">
        <w:rPr>
          <w:noProof/>
        </w:rPr>
        <mc:AlternateContent>
          <mc:Choice Requires="wps">
            <w:drawing>
              <wp:anchor distT="0" distB="0" distL="114300" distR="114300" simplePos="0" relativeHeight="251657728" behindDoc="0" locked="0" layoutInCell="0" allowOverlap="1" wp14:anchorId="45BB3541" wp14:editId="39F6CCD7">
                <wp:simplePos x="0" y="0"/>
                <wp:positionH relativeFrom="column">
                  <wp:posOffset>-16510</wp:posOffset>
                </wp:positionH>
                <wp:positionV relativeFrom="paragraph">
                  <wp:posOffset>83820</wp:posOffset>
                </wp:positionV>
                <wp:extent cx="63246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5CD4B"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6pt" to="496.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x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dPk3yWgm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" o:allowincell="f"/>
            </w:pict>
          </mc:Fallback>
        </mc:AlternateContent>
      </w:r>
    </w:p>
    <w:p w:rsidR="004E4361" w:rsidRDefault="004E4361" w:rsidP="00EC27CA">
      <w:pPr>
        <w:rPr>
          <w:rFonts w:ascii="Smith&amp;NephewLF" w:hAnsi="Smith&amp;NephewLF"/>
          <w:sz w:val="20"/>
        </w:rPr>
      </w:pPr>
    </w:p>
    <w:p w:rsidR="00364CCA" w:rsidRDefault="00364CCA" w:rsidP="00EC27CA">
      <w:pPr>
        <w:rPr>
          <w:rFonts w:ascii="Smith&amp;NephewLF" w:hAnsi="Smith&amp;NephewLF"/>
          <w:sz w:val="20"/>
        </w:rPr>
      </w:pPr>
      <w:r>
        <w:rPr>
          <w:rFonts w:ascii="Smith&amp;NephewLF" w:hAnsi="Smith&amp;NephewLF"/>
          <w:sz w:val="20"/>
        </w:rPr>
        <w:t xml:space="preserve">A number of proposed changes have been identified for the DYONICS Power II Software (73000126).  These changes are being requested to satisfy business needs.  This memo will serve a Software Change Request </w:t>
      </w:r>
    </w:p>
    <w:p w:rsidR="00364CCA" w:rsidRDefault="00364CCA" w:rsidP="00EC27CA">
      <w:pPr>
        <w:rPr>
          <w:rFonts w:ascii="Smith&amp;NephewLF" w:hAnsi="Smith&amp;NephewLF"/>
          <w:sz w:val="20"/>
        </w:rPr>
      </w:pPr>
    </w:p>
    <w:p w:rsidR="00364CCA" w:rsidRPr="00364CCA" w:rsidRDefault="00364CCA" w:rsidP="00364CCA">
      <w:pPr>
        <w:pStyle w:val="ListParagraph"/>
        <w:numPr>
          <w:ilvl w:val="0"/>
          <w:numId w:val="5"/>
        </w:numPr>
        <w:spacing w:after="120"/>
        <w:contextualSpacing w:val="0"/>
        <w:rPr>
          <w:rFonts w:ascii="Smith&amp;NephewLF" w:hAnsi="Smith&amp;NephewLF"/>
          <w:sz w:val="20"/>
          <w:szCs w:val="24"/>
        </w:rPr>
      </w:pPr>
      <w:r w:rsidRPr="00364CCA">
        <w:rPr>
          <w:rFonts w:ascii="Smith&amp;NephewLF" w:hAnsi="Smith&amp;NephewLF"/>
          <w:sz w:val="20"/>
          <w:szCs w:val="24"/>
        </w:rPr>
        <w:t>Change in motor drive strategy to provide power only while the motor is operating. This is a secondary protection for a cable damage scenario. This change is transparent to the motor and end user.</w:t>
      </w:r>
    </w:p>
    <w:p w:rsidR="00364CCA" w:rsidRPr="00364CCA" w:rsidRDefault="00364CCA" w:rsidP="00364CCA">
      <w:pPr>
        <w:pStyle w:val="ListParagraph"/>
        <w:numPr>
          <w:ilvl w:val="0"/>
          <w:numId w:val="5"/>
        </w:numPr>
        <w:spacing w:after="120"/>
        <w:contextualSpacing w:val="0"/>
        <w:rPr>
          <w:rFonts w:ascii="Smith&amp;NephewLF" w:hAnsi="Smith&amp;NephewLF"/>
          <w:sz w:val="20"/>
          <w:szCs w:val="24"/>
        </w:rPr>
      </w:pPr>
      <w:r w:rsidRPr="00364CCA">
        <w:rPr>
          <w:rFonts w:ascii="Smith&amp;NephewLF" w:hAnsi="Smith&amp;NephewLF"/>
          <w:sz w:val="20"/>
          <w:szCs w:val="24"/>
        </w:rPr>
        <w:t>Configuring the controller to read the motor parameter table from configured handpieces rather than using the onboard motor parameter table. For existing products, there is no change to the location or content of the existing motor parameter tables. Future handpiece motor parameter tables will be verified as part of their development process.</w:t>
      </w:r>
    </w:p>
    <w:p w:rsidR="00364CCA" w:rsidRPr="00364CCA" w:rsidRDefault="00364CCA" w:rsidP="00364CCA">
      <w:pPr>
        <w:pStyle w:val="ListParagraph"/>
        <w:numPr>
          <w:ilvl w:val="0"/>
          <w:numId w:val="5"/>
        </w:numPr>
        <w:spacing w:after="120"/>
        <w:contextualSpacing w:val="0"/>
        <w:rPr>
          <w:rFonts w:ascii="Smith&amp;NephewLF" w:hAnsi="Smith&amp;NephewLF"/>
          <w:sz w:val="20"/>
          <w:szCs w:val="24"/>
        </w:rPr>
      </w:pPr>
      <w:r w:rsidRPr="00364CCA">
        <w:rPr>
          <w:rFonts w:ascii="Smith&amp;NephewLF" w:hAnsi="Smith&amp;NephewLF"/>
          <w:sz w:val="20"/>
          <w:szCs w:val="24"/>
        </w:rPr>
        <w:t>Incorporate additional software commands for new handpiece button and blade magnet detection. For existing products, there is no change.</w:t>
      </w:r>
    </w:p>
    <w:p w:rsidR="00364CCA" w:rsidRPr="00364CCA" w:rsidRDefault="00364CCA" w:rsidP="00364CCA">
      <w:pPr>
        <w:pStyle w:val="ListParagraph"/>
        <w:numPr>
          <w:ilvl w:val="0"/>
          <w:numId w:val="5"/>
        </w:numPr>
        <w:spacing w:after="120"/>
        <w:contextualSpacing w:val="0"/>
        <w:rPr>
          <w:rFonts w:ascii="Smith&amp;NephewLF" w:hAnsi="Smith&amp;NephewLF"/>
          <w:sz w:val="20"/>
          <w:szCs w:val="24"/>
        </w:rPr>
      </w:pPr>
      <w:r w:rsidRPr="00364CCA">
        <w:rPr>
          <w:rFonts w:ascii="Smith&amp;NephewLF" w:hAnsi="Smith&amp;NephewLF"/>
          <w:sz w:val="20"/>
          <w:szCs w:val="24"/>
        </w:rPr>
        <w:t>Add capability to store the number of times the DYON</w:t>
      </w:r>
      <w:r w:rsidR="00C8036C">
        <w:rPr>
          <w:rFonts w:ascii="Smith&amp;NephewLF" w:hAnsi="Smith&amp;NephewLF"/>
          <w:sz w:val="20"/>
          <w:szCs w:val="24"/>
        </w:rPr>
        <w:t>I</w:t>
      </w:r>
      <w:r w:rsidRPr="00364CCA">
        <w:rPr>
          <w:rFonts w:ascii="Smith&amp;NephewLF" w:hAnsi="Smith&amp;NephewLF"/>
          <w:sz w:val="20"/>
          <w:szCs w:val="24"/>
        </w:rPr>
        <w:t xml:space="preserve">CS POWER II-EIP </w:t>
      </w:r>
      <w:proofErr w:type="gramStart"/>
      <w:r w:rsidRPr="00364CCA">
        <w:rPr>
          <w:rFonts w:ascii="Smith&amp;NephewLF" w:hAnsi="Smith&amp;NephewLF"/>
          <w:sz w:val="20"/>
          <w:szCs w:val="24"/>
        </w:rPr>
        <w:t>is powered</w:t>
      </w:r>
      <w:proofErr w:type="gramEnd"/>
      <w:r w:rsidRPr="00364CCA">
        <w:rPr>
          <w:rFonts w:ascii="Smith&amp;NephewLF" w:hAnsi="Smith&amp;NephewLF"/>
          <w:sz w:val="20"/>
          <w:szCs w:val="24"/>
        </w:rPr>
        <w:t xml:space="preserve"> on</w:t>
      </w:r>
      <w:r w:rsidR="00B90A92">
        <w:rPr>
          <w:rFonts w:ascii="Smith&amp;NephewLF" w:hAnsi="Smith&amp;NephewLF"/>
          <w:sz w:val="20"/>
          <w:szCs w:val="24"/>
        </w:rPr>
        <w:t xml:space="preserve"> and a handpiece activated</w:t>
      </w:r>
      <w:r w:rsidRPr="00364CCA">
        <w:rPr>
          <w:rFonts w:ascii="Smith&amp;NephewLF" w:hAnsi="Smith&amp;NephewLF"/>
          <w:sz w:val="20"/>
          <w:szCs w:val="24"/>
        </w:rPr>
        <w:t>. This information is not accessible from the user interface.</w:t>
      </w:r>
    </w:p>
    <w:p w:rsidR="00364CCA" w:rsidRPr="00364CCA" w:rsidRDefault="00364CCA" w:rsidP="00364CCA">
      <w:pPr>
        <w:pStyle w:val="ListParagraph"/>
        <w:numPr>
          <w:ilvl w:val="0"/>
          <w:numId w:val="5"/>
        </w:numPr>
        <w:spacing w:after="120"/>
        <w:contextualSpacing w:val="0"/>
        <w:rPr>
          <w:rFonts w:ascii="Smith&amp;NephewLF" w:hAnsi="Smith&amp;NephewLF"/>
          <w:sz w:val="20"/>
          <w:szCs w:val="24"/>
        </w:rPr>
      </w:pPr>
      <w:r w:rsidRPr="00364CCA">
        <w:rPr>
          <w:rFonts w:ascii="Smith&amp;NephewLF" w:hAnsi="Smith&amp;NephewLF"/>
          <w:sz w:val="20"/>
          <w:szCs w:val="24"/>
        </w:rPr>
        <w:t>Allocate non-volatile memory space for storage of device serial number. Add display of serial number to system information page. Provide ability to input serial number via factory test mode.</w:t>
      </w:r>
    </w:p>
    <w:p w:rsidR="00364CCA" w:rsidRPr="00364CCA" w:rsidRDefault="00364CCA" w:rsidP="00364CCA">
      <w:pPr>
        <w:pStyle w:val="ListParagraph"/>
        <w:numPr>
          <w:ilvl w:val="0"/>
          <w:numId w:val="5"/>
        </w:numPr>
        <w:spacing w:after="120"/>
        <w:contextualSpacing w:val="0"/>
        <w:rPr>
          <w:rFonts w:ascii="Smith&amp;NephewLF" w:hAnsi="Smith&amp;NephewLF"/>
          <w:sz w:val="20"/>
          <w:szCs w:val="24"/>
        </w:rPr>
      </w:pPr>
      <w:r w:rsidRPr="00364CCA">
        <w:rPr>
          <w:rFonts w:ascii="Smith&amp;NephewLF" w:hAnsi="Smith&amp;NephewLF"/>
          <w:sz w:val="20"/>
          <w:szCs w:val="24"/>
        </w:rPr>
        <w:t>Remove support for following products:</w:t>
      </w:r>
    </w:p>
    <w:tbl>
      <w:tblPr>
        <w:tblW w:w="8780" w:type="dxa"/>
        <w:tblInd w:w="-15" w:type="dxa"/>
        <w:tblCellMar>
          <w:left w:w="0" w:type="dxa"/>
          <w:right w:w="0" w:type="dxa"/>
        </w:tblCellMar>
        <w:tblLook w:val="04A0" w:firstRow="1" w:lastRow="0" w:firstColumn="1" w:lastColumn="0" w:noHBand="0" w:noVBand="1"/>
      </w:tblPr>
      <w:tblGrid>
        <w:gridCol w:w="1692"/>
        <w:gridCol w:w="4979"/>
        <w:gridCol w:w="2109"/>
      </w:tblGrid>
      <w:tr w:rsidR="00364CCA" w:rsidRPr="00364CCA" w:rsidTr="00204331">
        <w:trPr>
          <w:trHeight w:val="300"/>
        </w:trPr>
        <w:tc>
          <w:tcPr>
            <w:tcW w:w="16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6900504</w:t>
            </w:r>
          </w:p>
        </w:tc>
        <w:tc>
          <w:tcPr>
            <w:tcW w:w="49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Basic Shaver</w:t>
            </w:r>
          </w:p>
        </w:tc>
        <w:tc>
          <w:tcPr>
            <w:tcW w:w="210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Not active in PR1</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6900759</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Ultralight II</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Not active in PR1</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7210542</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DYONICS POWERMAX, Hand control</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sz w:val="20"/>
                <w:szCs w:val="24"/>
              </w:rPr>
              <w:t>obsolete 2006</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7210586</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DYONICS POWERMAX, Non-hand control</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sz w:val="20"/>
                <w:szCs w:val="24"/>
              </w:rPr>
              <w:t>obsolete 2009</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7205354</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DYONICS POWER, Hand control</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sz w:val="20"/>
                <w:szCs w:val="24"/>
              </w:rPr>
              <w:t>obsolete 2006</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7205355</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DYONICS POWER</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sz w:val="20"/>
                <w:szCs w:val="24"/>
              </w:rPr>
              <w:t>obsolete 2006</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6900380</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High Torque, Hand control</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sz w:val="20"/>
                <w:szCs w:val="24"/>
              </w:rPr>
            </w:pPr>
            <w:r w:rsidRPr="00364CCA">
              <w:rPr>
                <w:rFonts w:ascii="Smith&amp;NephewLF" w:hAnsi="Smith&amp;NephewLF"/>
                <w:color w:val="000000"/>
                <w:sz w:val="20"/>
                <w:szCs w:val="24"/>
              </w:rPr>
              <w:t>Not active in PR1</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6900381</w:t>
            </w:r>
          </w:p>
        </w:tc>
        <w:tc>
          <w:tcPr>
            <w:tcW w:w="49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High Torque, Non-hand control</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64CCA" w:rsidRPr="00364CCA" w:rsidRDefault="00364CCA" w:rsidP="00204331">
            <w:pPr>
              <w:rPr>
                <w:rFonts w:ascii="Smith&amp;NephewLF" w:hAnsi="Smith&amp;NephewLF"/>
                <w:sz w:val="20"/>
                <w:szCs w:val="24"/>
              </w:rPr>
            </w:pPr>
            <w:r w:rsidRPr="00364CCA">
              <w:rPr>
                <w:rFonts w:ascii="Smith&amp;NephewLF" w:hAnsi="Smith&amp;NephewLF"/>
                <w:color w:val="000000"/>
                <w:sz w:val="20"/>
                <w:szCs w:val="24"/>
              </w:rPr>
              <w:t>Not active in PR1</w:t>
            </w:r>
          </w:p>
        </w:tc>
      </w:tr>
      <w:tr w:rsidR="00364CCA" w:rsidRPr="00364CCA" w:rsidTr="00204331">
        <w:trPr>
          <w:trHeight w:val="300"/>
        </w:trPr>
        <w:tc>
          <w:tcPr>
            <w:tcW w:w="16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olor w:val="000000"/>
                <w:sz w:val="20"/>
                <w:szCs w:val="24"/>
              </w:rPr>
              <w:t>7209820</w:t>
            </w:r>
          </w:p>
        </w:tc>
        <w:tc>
          <w:tcPr>
            <w:tcW w:w="4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64CCA" w:rsidRPr="00364CCA" w:rsidRDefault="00364CCA" w:rsidP="00204331">
            <w:pPr>
              <w:rPr>
                <w:rFonts w:ascii="Smith&amp;NephewLF" w:hAnsi="Smith&amp;NephewLF"/>
                <w:color w:val="000000"/>
                <w:sz w:val="20"/>
                <w:szCs w:val="24"/>
              </w:rPr>
            </w:pPr>
            <w:r w:rsidRPr="00364CCA">
              <w:rPr>
                <w:rFonts w:ascii="Smith&amp;NephewLF" w:hAnsi="Smith&amp;NephewLF" w:cs="Arial"/>
                <w:color w:val="000000"/>
                <w:sz w:val="20"/>
                <w:szCs w:val="24"/>
              </w:rPr>
              <w:t xml:space="preserve">Smith &amp; Nephew </w:t>
            </w:r>
            <w:proofErr w:type="spellStart"/>
            <w:r w:rsidRPr="00364CCA">
              <w:rPr>
                <w:rFonts w:ascii="Smith&amp;NephewLF" w:hAnsi="Smith&amp;NephewLF" w:cs="Arial"/>
                <w:color w:val="000000"/>
                <w:sz w:val="20"/>
                <w:szCs w:val="24"/>
              </w:rPr>
              <w:t>Hysteroscopic</w:t>
            </w:r>
            <w:proofErr w:type="spellEnd"/>
            <w:r w:rsidRPr="00364CCA">
              <w:rPr>
                <w:rFonts w:ascii="Smith&amp;NephewLF" w:hAnsi="Smith&amp;NephewLF" w:cs="Arial"/>
                <w:color w:val="000000"/>
                <w:sz w:val="20"/>
                <w:szCs w:val="24"/>
              </w:rPr>
              <w:t xml:space="preserve"> System Footswitch, pedal-style, on/off, with window lock and oscillate buttons</w:t>
            </w:r>
          </w:p>
        </w:tc>
        <w:tc>
          <w:tcPr>
            <w:tcW w:w="210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64CCA" w:rsidRPr="00364CCA" w:rsidRDefault="00364CCA" w:rsidP="00204331">
            <w:pPr>
              <w:rPr>
                <w:rFonts w:ascii="Smith&amp;NephewLF" w:hAnsi="Smith&amp;NephewLF"/>
                <w:sz w:val="20"/>
                <w:szCs w:val="24"/>
              </w:rPr>
            </w:pPr>
            <w:proofErr w:type="spellStart"/>
            <w:r w:rsidRPr="00364CCA">
              <w:rPr>
                <w:rFonts w:ascii="Smith&amp;NephewLF" w:hAnsi="Smith&amp;NephewLF"/>
                <w:color w:val="000000"/>
                <w:sz w:val="20"/>
                <w:szCs w:val="24"/>
              </w:rPr>
              <w:t>Truclear</w:t>
            </w:r>
            <w:proofErr w:type="spellEnd"/>
          </w:p>
        </w:tc>
      </w:tr>
    </w:tbl>
    <w:p w:rsidR="00364CCA" w:rsidRPr="00364CCA" w:rsidRDefault="00364CCA" w:rsidP="00364CCA">
      <w:pPr>
        <w:rPr>
          <w:rFonts w:ascii="Smith&amp;NephewLF" w:hAnsi="Smith&amp;NephewLF"/>
          <w:color w:val="1F497D"/>
          <w:sz w:val="20"/>
          <w:szCs w:val="24"/>
        </w:rPr>
      </w:pPr>
    </w:p>
    <w:p w:rsidR="00364CCA" w:rsidRDefault="00364CCA" w:rsidP="00364CCA">
      <w:pPr>
        <w:pStyle w:val="ListParagraph"/>
        <w:numPr>
          <w:ilvl w:val="0"/>
          <w:numId w:val="5"/>
        </w:numPr>
        <w:spacing w:after="120"/>
        <w:contextualSpacing w:val="0"/>
        <w:rPr>
          <w:ins w:id="6" w:author="Woodland, Kenneth" w:date="2019-08-08T16:40:00Z"/>
          <w:rFonts w:ascii="Smith&amp;NephewLF" w:hAnsi="Smith&amp;NephewLF"/>
          <w:sz w:val="20"/>
          <w:szCs w:val="24"/>
        </w:rPr>
      </w:pPr>
      <w:r w:rsidRPr="00364CCA">
        <w:rPr>
          <w:rFonts w:ascii="Smith&amp;NephewLF" w:hAnsi="Smith&amp;NephewLF"/>
          <w:sz w:val="20"/>
          <w:szCs w:val="24"/>
        </w:rPr>
        <w:t>Remove support for CONDOR control and replace with support for the Connected Tower Bridge control.</w:t>
      </w:r>
    </w:p>
    <w:p w:rsidR="00665B81" w:rsidRDefault="009D59AE" w:rsidP="009D59AE">
      <w:pPr>
        <w:pStyle w:val="ListParagraph"/>
        <w:pageBreakBefore/>
        <w:numPr>
          <w:ilvl w:val="0"/>
          <w:numId w:val="5"/>
        </w:numPr>
        <w:spacing w:after="120"/>
        <w:contextualSpacing w:val="0"/>
        <w:rPr>
          <w:ins w:id="7" w:author="Woodland, Kenneth" w:date="2019-08-08T16:40:00Z"/>
          <w:rFonts w:ascii="Smith&amp;NephewLF" w:hAnsi="Smith&amp;NephewLF"/>
          <w:sz w:val="20"/>
          <w:szCs w:val="24"/>
        </w:rPr>
        <w:pPrChange w:id="8" w:author="Woodland, Kenneth" w:date="2019-08-08T16:57:00Z">
          <w:pPr>
            <w:pStyle w:val="ListParagraph"/>
            <w:numPr>
              <w:numId w:val="5"/>
            </w:numPr>
            <w:spacing w:after="120"/>
            <w:ind w:left="360" w:hanging="360"/>
            <w:contextualSpacing w:val="0"/>
          </w:pPr>
        </w:pPrChange>
      </w:pPr>
      <w:ins w:id="9" w:author="Woodland, Kenneth" w:date="2019-08-08T16:52:00Z">
        <w:r>
          <w:rPr>
            <w:rFonts w:ascii="Smith&amp;NephewLF" w:hAnsi="Smith&amp;NephewLF"/>
            <w:sz w:val="20"/>
            <w:szCs w:val="24"/>
          </w:rPr>
          <w:lastRenderedPageBreak/>
          <w:t>Modify</w:t>
        </w:r>
      </w:ins>
      <w:ins w:id="10" w:author="Woodland, Kenneth" w:date="2019-08-08T16:40:00Z">
        <w:r w:rsidR="00665B81">
          <w:rPr>
            <w:rFonts w:ascii="Smith&amp;NephewLF" w:hAnsi="Smith&amp;NephewLF"/>
            <w:sz w:val="20"/>
            <w:szCs w:val="24"/>
          </w:rPr>
          <w:t xml:space="preserve"> error checking on Handpieces with Hand Controls </w:t>
        </w:r>
      </w:ins>
      <w:ins w:id="11" w:author="Woodland, Kenneth" w:date="2019-08-08T16:41:00Z">
        <w:r w:rsidR="00665B81">
          <w:rPr>
            <w:rFonts w:ascii="Smith&amp;NephewLF" w:hAnsi="Smith&amp;NephewLF"/>
            <w:sz w:val="20"/>
            <w:szCs w:val="24"/>
          </w:rPr>
          <w:t>by</w:t>
        </w:r>
      </w:ins>
      <w:ins w:id="12" w:author="Woodland, Kenneth" w:date="2019-08-08T16:40:00Z">
        <w:r w:rsidR="00665B81">
          <w:rPr>
            <w:rFonts w:ascii="Smith&amp;NephewLF" w:hAnsi="Smith&amp;NephewLF"/>
            <w:sz w:val="20"/>
            <w:szCs w:val="24"/>
          </w:rPr>
          <w:t xml:space="preserve"> generating a </w:t>
        </w:r>
        <w:r w:rsidR="00665B81" w:rsidRPr="00C03D88">
          <w:rPr>
            <w:rFonts w:ascii="Smith&amp;NephewLF" w:hAnsi="Smith&amp;NephewLF"/>
            <w:sz w:val="20"/>
            <w:szCs w:val="24"/>
            <w:highlight w:val="yellow"/>
          </w:rPr>
          <w:t>Handpiece Sensor Fault</w:t>
        </w:r>
        <w:r w:rsidR="00665B81">
          <w:rPr>
            <w:rFonts w:ascii="Smith&amp;NephewLF" w:hAnsi="Smith&amp;NephewLF"/>
            <w:sz w:val="20"/>
            <w:szCs w:val="24"/>
          </w:rPr>
          <w:t xml:space="preserve"> warning when communication is lost with the Hand Controls for greater than 100ms and stop the Handpiece motor after ½ second without Hand Control communication.</w:t>
        </w:r>
      </w:ins>
      <w:ins w:id="13" w:author="Woodland, Kenneth" w:date="2019-08-08T16:54:00Z">
        <w:r>
          <w:rPr>
            <w:rFonts w:ascii="Smith&amp;NephewLF" w:hAnsi="Smith&amp;NephewLF"/>
            <w:sz w:val="20"/>
            <w:szCs w:val="24"/>
          </w:rPr>
          <w:t xml:space="preserve"> Handpiece Sensor Fault is a warning</w:t>
        </w:r>
      </w:ins>
      <w:ins w:id="14" w:author="Woodland, Kenneth" w:date="2019-08-08T16:55:00Z">
        <w:r>
          <w:rPr>
            <w:rFonts w:ascii="Smith&amp;NephewLF" w:hAnsi="Smith&amp;NephewLF"/>
            <w:sz w:val="20"/>
            <w:szCs w:val="24"/>
          </w:rPr>
          <w:t xml:space="preserve"> </w:t>
        </w:r>
      </w:ins>
      <w:ins w:id="15" w:author="Woodland, Kenneth" w:date="2019-08-08T16:56:00Z">
        <w:r>
          <w:rPr>
            <w:rFonts w:ascii="Smith&amp;NephewLF" w:hAnsi="Smith&amp;NephewLF"/>
            <w:sz w:val="20"/>
            <w:szCs w:val="24"/>
          </w:rPr>
          <w:t xml:space="preserve">that </w:t>
        </w:r>
        <w:proofErr w:type="gramStart"/>
        <w:r>
          <w:rPr>
            <w:rFonts w:ascii="Smith&amp;NephewLF" w:hAnsi="Smith&amp;NephewLF"/>
            <w:sz w:val="20"/>
            <w:szCs w:val="24"/>
          </w:rPr>
          <w:t xml:space="preserve">is </w:t>
        </w:r>
      </w:ins>
      <w:ins w:id="16" w:author="Woodland, Kenneth" w:date="2019-08-08T16:57:00Z">
        <w:r>
          <w:rPr>
            <w:rFonts w:ascii="Smith&amp;NephewLF" w:hAnsi="Smith&amp;NephewLF"/>
            <w:sz w:val="20"/>
            <w:szCs w:val="24"/>
          </w:rPr>
          <w:t>supported</w:t>
        </w:r>
      </w:ins>
      <w:proofErr w:type="gramEnd"/>
      <w:ins w:id="17" w:author="Woodland, Kenneth" w:date="2019-08-08T16:56:00Z">
        <w:r>
          <w:rPr>
            <w:rFonts w:ascii="Smith&amp;NephewLF" w:hAnsi="Smith&amp;NephewLF"/>
            <w:sz w:val="20"/>
            <w:szCs w:val="24"/>
          </w:rPr>
          <w:t xml:space="preserve"> in the current commercial release of software</w:t>
        </w:r>
      </w:ins>
      <w:ins w:id="18" w:author="Woodland, Kenneth" w:date="2019-08-08T16:54:00Z">
        <w:r>
          <w:rPr>
            <w:rFonts w:ascii="Smith&amp;NephewLF" w:hAnsi="Smith&amp;NephewLF"/>
            <w:sz w:val="20"/>
            <w:szCs w:val="24"/>
          </w:rPr>
          <w:t>.</w:t>
        </w:r>
      </w:ins>
    </w:p>
    <w:p w:rsidR="00965B78" w:rsidRPr="00364CCA" w:rsidDel="00965B78" w:rsidRDefault="00965B78" w:rsidP="00364CCA">
      <w:pPr>
        <w:pStyle w:val="ListParagraph"/>
        <w:numPr>
          <w:ilvl w:val="0"/>
          <w:numId w:val="5"/>
        </w:numPr>
        <w:spacing w:after="120"/>
        <w:contextualSpacing w:val="0"/>
        <w:rPr>
          <w:del w:id="19" w:author="Woodland, Kenneth" w:date="2019-08-08T16:39:00Z"/>
          <w:rFonts w:ascii="Smith&amp;NephewLF" w:hAnsi="Smith&amp;NephewLF"/>
          <w:sz w:val="20"/>
          <w:szCs w:val="24"/>
        </w:rPr>
      </w:pPr>
      <w:bookmarkStart w:id="20" w:name="_GoBack"/>
      <w:bookmarkEnd w:id="20"/>
    </w:p>
    <w:p w:rsidR="00364CCA" w:rsidRPr="00965B78" w:rsidDel="00965B78" w:rsidRDefault="00364CCA">
      <w:pPr>
        <w:pStyle w:val="ListParagraph"/>
        <w:numPr>
          <w:ilvl w:val="0"/>
          <w:numId w:val="5"/>
        </w:numPr>
        <w:spacing w:after="120"/>
        <w:contextualSpacing w:val="0"/>
        <w:rPr>
          <w:del w:id="21" w:author="Woodland, Kenneth" w:date="2019-08-08T16:39:00Z"/>
          <w:rFonts w:ascii="Smith&amp;NephewLF" w:hAnsi="Smith&amp;NephewLF"/>
          <w:sz w:val="20"/>
          <w:rPrChange w:id="22" w:author="Woodland, Kenneth" w:date="2019-08-08T16:39:00Z">
            <w:rPr>
              <w:del w:id="23" w:author="Woodland, Kenneth" w:date="2019-08-08T16:39:00Z"/>
            </w:rPr>
          </w:rPrChange>
        </w:rPr>
        <w:pPrChange w:id="24" w:author="Woodland, Kenneth" w:date="2019-08-08T16:39:00Z">
          <w:pPr/>
        </w:pPrChange>
      </w:pPr>
    </w:p>
    <w:p w:rsidR="00155782" w:rsidDel="00965B78" w:rsidRDefault="00155782" w:rsidP="00EC27CA">
      <w:pPr>
        <w:rPr>
          <w:del w:id="25" w:author="Woodland, Kenneth" w:date="2019-08-08T16:39:00Z"/>
          <w:rFonts w:ascii="Smith&amp;NephewLF" w:hAnsi="Smith&amp;NephewLF"/>
          <w:sz w:val="20"/>
        </w:rPr>
      </w:pPr>
    </w:p>
    <w:p w:rsidR="00155782" w:rsidRDefault="00155782" w:rsidP="00EC27CA">
      <w:pPr>
        <w:rPr>
          <w:rFonts w:ascii="Smith&amp;NephewLF" w:hAnsi="Smith&amp;NephewLF"/>
          <w:sz w:val="20"/>
        </w:rPr>
      </w:pPr>
    </w:p>
    <w:p w:rsidR="00155782" w:rsidRDefault="00155782" w:rsidP="00EC27CA">
      <w:pPr>
        <w:rPr>
          <w:rFonts w:ascii="Smith&amp;NephewLF" w:hAnsi="Smith&amp;NephewLF"/>
          <w:sz w:val="20"/>
        </w:rPr>
      </w:pPr>
      <w:r>
        <w:rPr>
          <w:rFonts w:ascii="Smith&amp;NephewLF" w:hAnsi="Smith&amp;NephewLF"/>
          <w:sz w:val="20"/>
        </w:rPr>
        <w:t>Change request approval:</w:t>
      </w:r>
    </w:p>
    <w:p w:rsidR="00155782" w:rsidRDefault="00155782" w:rsidP="00EC27CA">
      <w:pPr>
        <w:rPr>
          <w:rFonts w:ascii="Smith&amp;NephewLF" w:hAnsi="Smith&amp;NephewLF"/>
          <w:sz w:val="20"/>
        </w:rPr>
      </w:pPr>
    </w:p>
    <w:tbl>
      <w:tblPr>
        <w:tblStyle w:val="TableGrid"/>
        <w:tblW w:w="0" w:type="auto"/>
        <w:tblLook w:val="04A0" w:firstRow="1" w:lastRow="0" w:firstColumn="1" w:lastColumn="0" w:noHBand="0" w:noVBand="1"/>
      </w:tblPr>
      <w:tblGrid>
        <w:gridCol w:w="1702"/>
        <w:gridCol w:w="2761"/>
        <w:gridCol w:w="4006"/>
        <w:gridCol w:w="1428"/>
      </w:tblGrid>
      <w:tr w:rsidR="00155782" w:rsidTr="00155782">
        <w:tc>
          <w:tcPr>
            <w:tcW w:w="1728" w:type="dxa"/>
          </w:tcPr>
          <w:p w:rsidR="00155782" w:rsidRDefault="00155782" w:rsidP="00EC27CA">
            <w:pPr>
              <w:rPr>
                <w:rFonts w:ascii="Smith&amp;NephewLF" w:hAnsi="Smith&amp;NephewLF"/>
                <w:sz w:val="20"/>
              </w:rPr>
            </w:pPr>
            <w:r>
              <w:rPr>
                <w:rFonts w:ascii="Smith&amp;NephewLF" w:hAnsi="Smith&amp;NephewLF"/>
                <w:sz w:val="20"/>
              </w:rPr>
              <w:t>Name</w:t>
            </w:r>
          </w:p>
        </w:tc>
        <w:tc>
          <w:tcPr>
            <w:tcW w:w="2790" w:type="dxa"/>
          </w:tcPr>
          <w:p w:rsidR="00155782" w:rsidRDefault="00155782" w:rsidP="00EC27CA">
            <w:pPr>
              <w:rPr>
                <w:rFonts w:ascii="Smith&amp;NephewLF" w:hAnsi="Smith&amp;NephewLF"/>
                <w:sz w:val="20"/>
              </w:rPr>
            </w:pPr>
            <w:r>
              <w:rPr>
                <w:rFonts w:ascii="Smith&amp;NephewLF" w:hAnsi="Smith&amp;NephewLF"/>
                <w:sz w:val="20"/>
              </w:rPr>
              <w:t>Title</w:t>
            </w:r>
          </w:p>
        </w:tc>
        <w:tc>
          <w:tcPr>
            <w:tcW w:w="4140" w:type="dxa"/>
          </w:tcPr>
          <w:p w:rsidR="00155782" w:rsidRDefault="00155782" w:rsidP="00EC27CA">
            <w:pPr>
              <w:rPr>
                <w:rFonts w:ascii="Smith&amp;NephewLF" w:hAnsi="Smith&amp;NephewLF"/>
                <w:sz w:val="20"/>
              </w:rPr>
            </w:pPr>
            <w:r>
              <w:rPr>
                <w:rFonts w:ascii="Smith&amp;NephewLF" w:hAnsi="Smith&amp;NephewLF"/>
                <w:sz w:val="20"/>
              </w:rPr>
              <w:t>Signature</w:t>
            </w:r>
          </w:p>
        </w:tc>
        <w:tc>
          <w:tcPr>
            <w:tcW w:w="1465" w:type="dxa"/>
          </w:tcPr>
          <w:p w:rsidR="00155782" w:rsidRDefault="00155782" w:rsidP="00EC27CA">
            <w:pPr>
              <w:rPr>
                <w:rFonts w:ascii="Smith&amp;NephewLF" w:hAnsi="Smith&amp;NephewLF"/>
                <w:sz w:val="20"/>
              </w:rPr>
            </w:pPr>
            <w:r>
              <w:rPr>
                <w:rFonts w:ascii="Smith&amp;NephewLF" w:hAnsi="Smith&amp;NephewLF"/>
                <w:sz w:val="20"/>
              </w:rPr>
              <w:t>Date</w:t>
            </w:r>
          </w:p>
        </w:tc>
      </w:tr>
      <w:tr w:rsidR="00155782" w:rsidTr="00155782">
        <w:trPr>
          <w:trHeight w:val="615"/>
        </w:trPr>
        <w:tc>
          <w:tcPr>
            <w:tcW w:w="1728" w:type="dxa"/>
            <w:vAlign w:val="center"/>
          </w:tcPr>
          <w:p w:rsidR="00155782" w:rsidRDefault="004558C7" w:rsidP="00155782">
            <w:pPr>
              <w:rPr>
                <w:rFonts w:ascii="Smith&amp;NephewLF" w:hAnsi="Smith&amp;NephewLF"/>
                <w:sz w:val="20"/>
              </w:rPr>
            </w:pPr>
            <w:ins w:id="26" w:author="Woodland, Kenneth" w:date="2019-08-08T16:47:00Z">
              <w:r w:rsidRPr="004558C7">
                <w:rPr>
                  <w:rFonts w:ascii="Smith&amp;NephewLF" w:hAnsi="Smith&amp;NephewLF"/>
                  <w:sz w:val="20"/>
                </w:rPr>
                <w:t>Samarth Mehta</w:t>
              </w:r>
            </w:ins>
            <w:del w:id="27" w:author="Woodland, Kenneth" w:date="2019-08-08T16:47:00Z">
              <w:r w:rsidR="00155782" w:rsidDel="004558C7">
                <w:rPr>
                  <w:rFonts w:ascii="Smith&amp;NephewLF" w:hAnsi="Smith&amp;NephewLF"/>
                  <w:sz w:val="20"/>
                </w:rPr>
                <w:delText>John Slusarz</w:delText>
              </w:r>
            </w:del>
          </w:p>
        </w:tc>
        <w:tc>
          <w:tcPr>
            <w:tcW w:w="2790" w:type="dxa"/>
            <w:vAlign w:val="center"/>
          </w:tcPr>
          <w:p w:rsidR="00155782" w:rsidRDefault="004558C7">
            <w:pPr>
              <w:rPr>
                <w:rFonts w:ascii="Smith&amp;NephewLF" w:hAnsi="Smith&amp;NephewLF"/>
                <w:sz w:val="20"/>
              </w:rPr>
            </w:pPr>
            <w:ins w:id="28" w:author="Woodland, Kenneth" w:date="2019-08-08T16:46:00Z">
              <w:r w:rsidRPr="004558C7">
                <w:rPr>
                  <w:rFonts w:ascii="Smith&amp;NephewLF" w:hAnsi="Smith&amp;NephewLF"/>
                  <w:sz w:val="20"/>
                </w:rPr>
                <w:t>Manager, R&amp;D Electronic Instrumentation</w:t>
              </w:r>
            </w:ins>
            <w:del w:id="29" w:author="Woodland, Kenneth" w:date="2019-08-08T16:46:00Z">
              <w:r w:rsidR="00155782" w:rsidDel="004558C7">
                <w:rPr>
                  <w:rFonts w:ascii="Smith&amp;NephewLF" w:hAnsi="Smith&amp;NephewLF"/>
                  <w:sz w:val="20"/>
                </w:rPr>
                <w:delText>Director R&amp;D Resection</w:delText>
              </w:r>
            </w:del>
          </w:p>
        </w:tc>
        <w:tc>
          <w:tcPr>
            <w:tcW w:w="4140" w:type="dxa"/>
            <w:vAlign w:val="center"/>
          </w:tcPr>
          <w:p w:rsidR="00155782" w:rsidRDefault="00155782" w:rsidP="00155782">
            <w:pPr>
              <w:rPr>
                <w:rFonts w:ascii="Smith&amp;NephewLF" w:hAnsi="Smith&amp;NephewLF"/>
                <w:sz w:val="20"/>
              </w:rPr>
            </w:pPr>
          </w:p>
        </w:tc>
        <w:tc>
          <w:tcPr>
            <w:tcW w:w="1465" w:type="dxa"/>
            <w:vAlign w:val="center"/>
          </w:tcPr>
          <w:p w:rsidR="00155782" w:rsidRDefault="00155782" w:rsidP="00155782">
            <w:pPr>
              <w:rPr>
                <w:rFonts w:ascii="Smith&amp;NephewLF" w:hAnsi="Smith&amp;NephewLF"/>
                <w:sz w:val="20"/>
              </w:rPr>
            </w:pPr>
          </w:p>
        </w:tc>
      </w:tr>
      <w:tr w:rsidR="00155782" w:rsidTr="00155782">
        <w:trPr>
          <w:trHeight w:val="615"/>
        </w:trPr>
        <w:tc>
          <w:tcPr>
            <w:tcW w:w="1728" w:type="dxa"/>
            <w:vAlign w:val="center"/>
          </w:tcPr>
          <w:p w:rsidR="00155782" w:rsidRDefault="00155782" w:rsidP="00155782">
            <w:pPr>
              <w:rPr>
                <w:rFonts w:ascii="Smith&amp;NephewLF" w:hAnsi="Smith&amp;NephewLF"/>
                <w:sz w:val="20"/>
              </w:rPr>
            </w:pPr>
            <w:r>
              <w:rPr>
                <w:rFonts w:ascii="Smith&amp;NephewLF" w:hAnsi="Smith&amp;NephewLF"/>
                <w:sz w:val="20"/>
              </w:rPr>
              <w:t>Eva Stewart</w:t>
            </w:r>
          </w:p>
        </w:tc>
        <w:tc>
          <w:tcPr>
            <w:tcW w:w="2790" w:type="dxa"/>
            <w:vAlign w:val="center"/>
          </w:tcPr>
          <w:p w:rsidR="00155782" w:rsidRDefault="00155782" w:rsidP="00155782">
            <w:pPr>
              <w:rPr>
                <w:rFonts w:ascii="Smith&amp;NephewLF" w:hAnsi="Smith&amp;NephewLF"/>
                <w:sz w:val="20"/>
              </w:rPr>
            </w:pPr>
            <w:r>
              <w:rPr>
                <w:rFonts w:ascii="Smith&amp;NephewLF" w:hAnsi="Smith&amp;NephewLF"/>
                <w:sz w:val="20"/>
              </w:rPr>
              <w:t>Market Manager Resection</w:t>
            </w:r>
          </w:p>
        </w:tc>
        <w:tc>
          <w:tcPr>
            <w:tcW w:w="4140" w:type="dxa"/>
            <w:vAlign w:val="center"/>
          </w:tcPr>
          <w:p w:rsidR="00155782" w:rsidRDefault="00155782" w:rsidP="00155782">
            <w:pPr>
              <w:rPr>
                <w:rFonts w:ascii="Smith&amp;NephewLF" w:hAnsi="Smith&amp;NephewLF"/>
                <w:sz w:val="20"/>
              </w:rPr>
            </w:pPr>
          </w:p>
        </w:tc>
        <w:tc>
          <w:tcPr>
            <w:tcW w:w="1465" w:type="dxa"/>
            <w:vAlign w:val="center"/>
          </w:tcPr>
          <w:p w:rsidR="00155782" w:rsidRDefault="00155782" w:rsidP="00155782">
            <w:pPr>
              <w:rPr>
                <w:rFonts w:ascii="Smith&amp;NephewLF" w:hAnsi="Smith&amp;NephewLF"/>
                <w:sz w:val="20"/>
              </w:rPr>
            </w:pPr>
          </w:p>
        </w:tc>
      </w:tr>
    </w:tbl>
    <w:p w:rsidR="00155782" w:rsidRPr="001D613A" w:rsidRDefault="00155782" w:rsidP="00EC27CA">
      <w:pPr>
        <w:rPr>
          <w:rFonts w:ascii="Smith&amp;NephewLF" w:hAnsi="Smith&amp;NephewLF"/>
          <w:sz w:val="20"/>
        </w:rPr>
      </w:pPr>
    </w:p>
    <w:sectPr w:rsidR="00155782" w:rsidRPr="001D613A" w:rsidSect="000C6301">
      <w:headerReference w:type="default" r:id="rId7"/>
      <w:footerReference w:type="default" r:id="rId8"/>
      <w:headerReference w:type="first" r:id="rId9"/>
      <w:footerReference w:type="first" r:id="rId10"/>
      <w:type w:val="continuous"/>
      <w:pgSz w:w="12240" w:h="15840"/>
      <w:pgMar w:top="2070" w:right="1152" w:bottom="810" w:left="1181" w:header="1094" w:footer="531"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FC8" w:rsidRDefault="00035FC8">
      <w:r>
        <w:separator/>
      </w:r>
    </w:p>
  </w:endnote>
  <w:endnote w:type="continuationSeparator" w:id="0">
    <w:p w:rsidR="00035FC8" w:rsidRDefault="0003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Regular">
    <w:altName w:val="Smith&amp;NephewLF"/>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mith&amp;NephewLF">
    <w:panose1 w:val="020F05000300000200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B46" w:rsidRPr="001D613A" w:rsidRDefault="00370B46">
    <w:pPr>
      <w:pStyle w:val="Footer"/>
      <w:tabs>
        <w:tab w:val="center" w:pos="144"/>
      </w:tabs>
      <w:rPr>
        <w:rFonts w:ascii="Smith&amp;NephewLF" w:hAnsi="Smith&amp;NephewLF"/>
        <w:color w:val="808080"/>
      </w:rPr>
    </w:pPr>
    <w:r>
      <w:rPr>
        <w:rFonts w:ascii="Smith&amp;Nephew-Regular" w:hAnsi="Smith&amp;Nephew-Regular"/>
        <w:color w:val="808080"/>
        <w:sz w:val="64"/>
      </w:rPr>
      <w:tab/>
    </w:r>
    <w:r>
      <w:rPr>
        <w:rFonts w:ascii="Smith&amp;Nephew-Regular" w:hAnsi="Smith&amp;Nephew-Regular"/>
        <w:color w:val="808080"/>
        <w:sz w:val="64"/>
      </w:rPr>
      <w:tab/>
    </w:r>
    <w:r w:rsidRPr="001D613A">
      <w:rPr>
        <w:rFonts w:ascii="Smith&amp;NephewLF" w:hAnsi="Smith&amp;NephewLF"/>
        <w:color w:val="808080"/>
        <w:sz w:val="64"/>
      </w:rPr>
      <w:t xml:space="preserve">                                            </w:t>
    </w:r>
    <w:r w:rsidRPr="001D613A">
      <w:rPr>
        <w:rFonts w:ascii="Smith&amp;NephewLF" w:hAnsi="Smith&amp;NephewLF"/>
        <w:color w:val="808080"/>
        <w:sz w:val="74"/>
      </w:rPr>
      <w:t xml:space="preserve"> </w:t>
    </w:r>
    <w:r w:rsidRPr="001D613A">
      <w:rPr>
        <w:rFonts w:ascii="Smith&amp;NephewLF" w:hAnsi="Smith&amp;NephewLF"/>
        <w:color w:val="808080"/>
      </w:rPr>
      <w:t xml:space="preserve"> </w:t>
    </w:r>
    <w:r w:rsidRPr="001D613A">
      <w:rPr>
        <w:rFonts w:ascii="Smith&amp;NephewLF" w:hAnsi="Smith&amp;NephewLF"/>
        <w:color w:val="808080"/>
        <w:sz w:val="64"/>
      </w:rPr>
      <w:t>Memo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B46" w:rsidRPr="001D613A" w:rsidRDefault="00370B46">
    <w:pPr>
      <w:pStyle w:val="Footer"/>
      <w:tabs>
        <w:tab w:val="center" w:pos="144"/>
      </w:tabs>
      <w:rPr>
        <w:rFonts w:ascii="Smith&amp;NephewLF" w:hAnsi="Smith&amp;NephewLF"/>
        <w:color w:val="808080"/>
      </w:rPr>
    </w:pPr>
    <w:r w:rsidRPr="001D613A">
      <w:rPr>
        <w:rFonts w:ascii="Smith&amp;NephewLF" w:hAnsi="Smith&amp;NephewLF"/>
        <w:color w:val="808080"/>
        <w:sz w:val="64"/>
      </w:rPr>
      <w:tab/>
    </w:r>
    <w:r w:rsidRPr="001D613A">
      <w:rPr>
        <w:rFonts w:ascii="Smith&amp;NephewLF" w:hAnsi="Smith&amp;NephewLF"/>
        <w:color w:val="808080"/>
        <w:sz w:val="64"/>
      </w:rPr>
      <w:tab/>
      <w:t xml:space="preserve">                                            </w:t>
    </w:r>
    <w:r w:rsidRPr="001D613A">
      <w:rPr>
        <w:rFonts w:ascii="Smith&amp;NephewLF" w:hAnsi="Smith&amp;NephewLF"/>
        <w:color w:val="808080"/>
        <w:sz w:val="74"/>
      </w:rPr>
      <w:t xml:space="preserve"> </w:t>
    </w:r>
    <w:r w:rsidRPr="001D613A">
      <w:rPr>
        <w:rFonts w:ascii="Smith&amp;NephewLF" w:hAnsi="Smith&amp;NephewLF"/>
        <w:color w:val="808080"/>
      </w:rPr>
      <w:t xml:space="preserve"> </w:t>
    </w:r>
    <w:r w:rsidRPr="001D613A">
      <w:rPr>
        <w:rFonts w:ascii="Smith&amp;NephewLF" w:hAnsi="Smith&amp;NephewLF"/>
        <w:color w:val="808080"/>
        <w:sz w:val="64"/>
      </w:rPr>
      <w:t>Mem</w:t>
    </w:r>
    <w:r w:rsidRPr="00DB5184">
      <w:rPr>
        <w:rFonts w:ascii="Smith&amp;NephewLF" w:hAnsi="Smith&amp;NephewLF"/>
        <w:color w:val="808080" w:themeColor="background1" w:themeShade="80"/>
        <w:sz w:val="64"/>
      </w:rPr>
      <w:t>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FC8" w:rsidRDefault="00035FC8">
      <w:r>
        <w:separator/>
      </w:r>
    </w:p>
  </w:footnote>
  <w:footnote w:type="continuationSeparator" w:id="0">
    <w:p w:rsidR="00035FC8" w:rsidRDefault="0003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B46" w:rsidRDefault="00370B46">
    <w:pPr>
      <w:spacing w:line="310" w:lineRule="exact"/>
      <w:rPr>
        <w:rFonts w:ascii="Smith&amp;Nephew-Regular" w:hAnsi="Smith&amp;Nephew-Regular"/>
        <w:color w:val="000000"/>
      </w:rPr>
    </w:pPr>
    <w:r>
      <w:rPr>
        <w:rFonts w:ascii="Smith&amp;Nephew-Regular" w:hAnsi="Smith&amp;Nephew-Regular"/>
        <w:noProof/>
        <w:color w:val="000000"/>
        <w:sz w:val="20"/>
      </w:rPr>
      <w:drawing>
        <wp:anchor distT="0" distB="0" distL="114300" distR="114300" simplePos="0" relativeHeight="251661312" behindDoc="0" locked="1" layoutInCell="0" allowOverlap="1" wp14:anchorId="0A566EC8" wp14:editId="30E49266">
          <wp:simplePos x="0" y="0"/>
          <wp:positionH relativeFrom="page">
            <wp:posOffset>5099685</wp:posOffset>
          </wp:positionH>
          <wp:positionV relativeFrom="page">
            <wp:posOffset>776605</wp:posOffset>
          </wp:positionV>
          <wp:extent cx="2113280" cy="274320"/>
          <wp:effectExtent l="0" t="0" r="1270" b="0"/>
          <wp:wrapNone/>
          <wp:docPr id="6" name="Picture 6" descr="we_are_S&amp;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_are_S&amp;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3280" cy="274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B46" w:rsidRPr="00DB5184" w:rsidRDefault="00370B46">
    <w:pPr>
      <w:tabs>
        <w:tab w:val="left" w:pos="2520"/>
      </w:tabs>
      <w:spacing w:line="200" w:lineRule="exact"/>
      <w:rPr>
        <w:rFonts w:ascii="Smith&amp;NephewLF" w:hAnsi="Smith&amp;NephewLF"/>
        <w:color w:val="808080" w:themeColor="background1" w:themeShade="80"/>
        <w:sz w:val="16"/>
      </w:rPr>
    </w:pPr>
    <w:r w:rsidRPr="00DB5184">
      <w:rPr>
        <w:rFonts w:ascii="Smith&amp;NephewLF" w:hAnsi="Smith&amp;NephewLF"/>
        <w:b/>
        <w:color w:val="808080" w:themeColor="background1" w:themeShade="80"/>
        <w:sz w:val="16"/>
      </w:rPr>
      <w:t>Advanced Surgical Devices</w:t>
    </w:r>
    <w:r w:rsidRPr="00DB5184">
      <w:rPr>
        <w:rFonts w:ascii="Smith&amp;NephewLF" w:hAnsi="Smith&amp;NephewLF"/>
        <w:color w:val="808080" w:themeColor="background1" w:themeShade="80"/>
        <w:sz w:val="16"/>
      </w:rPr>
      <w:tab/>
      <w:t xml:space="preserve"> </w:t>
    </w:r>
  </w:p>
  <w:p w:rsidR="00370B46" w:rsidRPr="00DB5184" w:rsidRDefault="00370B46">
    <w:pPr>
      <w:tabs>
        <w:tab w:val="left" w:pos="2520"/>
      </w:tabs>
      <w:spacing w:line="200" w:lineRule="exact"/>
      <w:rPr>
        <w:rFonts w:ascii="Smith&amp;NephewLF" w:hAnsi="Smith&amp;NephewLF"/>
        <w:color w:val="808080" w:themeColor="background1" w:themeShade="80"/>
        <w:sz w:val="16"/>
      </w:rPr>
    </w:pPr>
    <w:r w:rsidRPr="00DB5184">
      <w:rPr>
        <w:rFonts w:ascii="Smith&amp;NephewLF" w:hAnsi="Smith&amp;NephewLF"/>
        <w:color w:val="808080" w:themeColor="background1" w:themeShade="80"/>
        <w:sz w:val="16"/>
      </w:rPr>
      <w:t>Smith &amp; Nephew</w:t>
    </w:r>
    <w:r w:rsidRPr="00DB5184">
      <w:rPr>
        <w:rFonts w:ascii="Smith&amp;NephewLF" w:hAnsi="Smith&amp;NephewLF"/>
        <w:color w:val="808080" w:themeColor="background1" w:themeShade="80"/>
        <w:sz w:val="16"/>
      </w:rPr>
      <w:tab/>
    </w:r>
  </w:p>
  <w:p w:rsidR="00370B46" w:rsidRPr="00DB5184" w:rsidRDefault="00364CCA">
    <w:pPr>
      <w:tabs>
        <w:tab w:val="left" w:pos="2520"/>
      </w:tabs>
      <w:spacing w:line="200" w:lineRule="exact"/>
      <w:rPr>
        <w:rFonts w:ascii="Smith&amp;NephewLF" w:hAnsi="Smith&amp;NephewLF"/>
        <w:color w:val="808080" w:themeColor="background1" w:themeShade="80"/>
        <w:sz w:val="16"/>
      </w:rPr>
    </w:pPr>
    <w:r>
      <w:rPr>
        <w:rFonts w:ascii="Smith&amp;NephewLF" w:hAnsi="Smith&amp;NephewLF"/>
        <w:color w:val="808080" w:themeColor="background1" w:themeShade="80"/>
        <w:sz w:val="16"/>
      </w:rPr>
      <w:t>150 Minuteman Road</w:t>
    </w:r>
    <w:r w:rsidR="00370B46" w:rsidRPr="00DB5184">
      <w:rPr>
        <w:rFonts w:ascii="Smith&amp;NephewLF" w:hAnsi="Smith&amp;NephewLF"/>
        <w:color w:val="808080" w:themeColor="background1" w:themeShade="80"/>
        <w:sz w:val="16"/>
      </w:rPr>
      <w:tab/>
    </w:r>
  </w:p>
  <w:p w:rsidR="00370B46" w:rsidRDefault="00370B46" w:rsidP="00364CCA">
    <w:pPr>
      <w:tabs>
        <w:tab w:val="left" w:pos="2520"/>
        <w:tab w:val="left" w:pos="3392"/>
      </w:tabs>
      <w:spacing w:line="200" w:lineRule="exact"/>
      <w:rPr>
        <w:rFonts w:ascii="Smith&amp;NephewLF" w:hAnsi="Smith&amp;NephewLF"/>
        <w:color w:val="808080" w:themeColor="background1" w:themeShade="80"/>
      </w:rPr>
    </w:pPr>
    <w:r w:rsidRPr="00DB5184">
      <w:rPr>
        <w:rFonts w:ascii="Smith&amp;NephewLF" w:hAnsi="Smith&amp;NephewLF"/>
        <w:noProof/>
        <w:color w:val="808080" w:themeColor="background1" w:themeShade="80"/>
        <w:sz w:val="20"/>
      </w:rPr>
      <w:drawing>
        <wp:anchor distT="0" distB="0" distL="114300" distR="114300" simplePos="0" relativeHeight="251659264" behindDoc="0" locked="1" layoutInCell="0" allowOverlap="1" wp14:anchorId="49963B72" wp14:editId="23736E4A">
          <wp:simplePos x="0" y="0"/>
          <wp:positionH relativeFrom="page">
            <wp:posOffset>4947285</wp:posOffset>
          </wp:positionH>
          <wp:positionV relativeFrom="page">
            <wp:posOffset>624205</wp:posOffset>
          </wp:positionV>
          <wp:extent cx="2113280" cy="274320"/>
          <wp:effectExtent l="0" t="0" r="1270" b="0"/>
          <wp:wrapNone/>
          <wp:docPr id="3" name="Picture 3" descr="we_are_S&amp;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_are_S&amp;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3280"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364CCA">
      <w:rPr>
        <w:rFonts w:ascii="Smith&amp;NephewLF" w:hAnsi="Smith&amp;NephewLF"/>
        <w:color w:val="808080" w:themeColor="background1" w:themeShade="80"/>
        <w:sz w:val="16"/>
      </w:rPr>
      <w:t xml:space="preserve">Andover, MA 01810 </w:t>
    </w:r>
    <w:r w:rsidRPr="00364CCA">
      <w:rPr>
        <w:rFonts w:ascii="Smith&amp;NephewLF" w:hAnsi="Smith&amp;NephewLF"/>
        <w:color w:val="808080" w:themeColor="background1" w:themeShade="80"/>
        <w:sz w:val="16"/>
      </w:rPr>
      <w:t>USA</w:t>
    </w:r>
  </w:p>
  <w:p w:rsidR="00364CCA" w:rsidRDefault="00364CCA" w:rsidP="00364CCA">
    <w:pPr>
      <w:tabs>
        <w:tab w:val="left" w:pos="2520"/>
        <w:tab w:val="left" w:pos="3392"/>
      </w:tabs>
      <w:spacing w:line="200" w:lineRule="exact"/>
      <w:rPr>
        <w:rFonts w:ascii="Smith&amp;NephewLF" w:hAnsi="Smith&amp;NephewLF"/>
        <w:vanish/>
        <w:color w:val="808080" w:themeColor="background1" w:themeShade="80"/>
      </w:rPr>
    </w:pPr>
  </w:p>
  <w:p w:rsidR="00364CCA" w:rsidRPr="00364CCA" w:rsidRDefault="00364CCA" w:rsidP="00364CCA">
    <w:r w:rsidRPr="00DB5184">
      <w:rPr>
        <w:rFonts w:ascii="Smith&amp;NephewLF" w:hAnsi="Smith&amp;NephewLF"/>
        <w:color w:val="808080" w:themeColor="background1" w:themeShade="80"/>
        <w:sz w:val="16"/>
      </w:rPr>
      <w:t>www.smith-nephew.com</w:t>
    </w:r>
  </w:p>
  <w:p w:rsidR="00370B46" w:rsidRPr="001D613A" w:rsidRDefault="00370B46">
    <w:pPr>
      <w:pStyle w:val="Heading1"/>
      <w:rPr>
        <w:rFonts w:ascii="Smith&amp;NephewLF" w:hAnsi="Smith&amp;NephewLF"/>
        <w:vanish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F2C"/>
    <w:multiLevelType w:val="hybridMultilevel"/>
    <w:tmpl w:val="93F6DCEE"/>
    <w:lvl w:ilvl="0" w:tplc="5DE69C38">
      <w:numFmt w:val="bullet"/>
      <w:lvlText w:val=""/>
      <w:lvlJc w:val="left"/>
      <w:pPr>
        <w:ind w:left="720" w:hanging="360"/>
      </w:pPr>
      <w:rPr>
        <w:rFonts w:ascii="Symbol" w:eastAsia="Time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2C92"/>
    <w:multiLevelType w:val="hybridMultilevel"/>
    <w:tmpl w:val="5082F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F340A73"/>
    <w:multiLevelType w:val="hybridMultilevel"/>
    <w:tmpl w:val="3D0E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035E3"/>
    <w:multiLevelType w:val="hybridMultilevel"/>
    <w:tmpl w:val="285E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E20CE"/>
    <w:multiLevelType w:val="hybridMultilevel"/>
    <w:tmpl w:val="79DE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odland, Kenneth">
    <w15:presenceInfo w15:providerId="AD" w15:userId="S-1-5-21-1892635996-485898970-3967616231-2139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activeWritingStyle w:appName="MSWord" w:lang="en-US" w:vendorID="5" w:dllVersion="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B6"/>
    <w:rsid w:val="00035FC8"/>
    <w:rsid w:val="000605BF"/>
    <w:rsid w:val="000752C6"/>
    <w:rsid w:val="00086656"/>
    <w:rsid w:val="00091B3F"/>
    <w:rsid w:val="000A4E8E"/>
    <w:rsid w:val="000B1FDE"/>
    <w:rsid w:val="000C54B0"/>
    <w:rsid w:val="000C6301"/>
    <w:rsid w:val="000E57EC"/>
    <w:rsid w:val="00107D80"/>
    <w:rsid w:val="00155782"/>
    <w:rsid w:val="00174287"/>
    <w:rsid w:val="001C4B8D"/>
    <w:rsid w:val="001D3C61"/>
    <w:rsid w:val="001D613A"/>
    <w:rsid w:val="001E0936"/>
    <w:rsid w:val="001E27A8"/>
    <w:rsid w:val="001F1D1D"/>
    <w:rsid w:val="00233149"/>
    <w:rsid w:val="00282F91"/>
    <w:rsid w:val="00291A30"/>
    <w:rsid w:val="00293C1E"/>
    <w:rsid w:val="002A29C4"/>
    <w:rsid w:val="002D35F6"/>
    <w:rsid w:val="002E5759"/>
    <w:rsid w:val="003013FA"/>
    <w:rsid w:val="0031573C"/>
    <w:rsid w:val="00364CCA"/>
    <w:rsid w:val="00370B46"/>
    <w:rsid w:val="0038039C"/>
    <w:rsid w:val="0038486E"/>
    <w:rsid w:val="00391FA1"/>
    <w:rsid w:val="003A08B9"/>
    <w:rsid w:val="003A7E3B"/>
    <w:rsid w:val="003B0359"/>
    <w:rsid w:val="003E06AB"/>
    <w:rsid w:val="003E2095"/>
    <w:rsid w:val="00403023"/>
    <w:rsid w:val="004072DA"/>
    <w:rsid w:val="00410969"/>
    <w:rsid w:val="00444596"/>
    <w:rsid w:val="004456D7"/>
    <w:rsid w:val="004558C7"/>
    <w:rsid w:val="004756EB"/>
    <w:rsid w:val="004E4361"/>
    <w:rsid w:val="00535767"/>
    <w:rsid w:val="0055592F"/>
    <w:rsid w:val="00557FA1"/>
    <w:rsid w:val="005778B6"/>
    <w:rsid w:val="005877FE"/>
    <w:rsid w:val="00587D81"/>
    <w:rsid w:val="005D4C9F"/>
    <w:rsid w:val="005F083E"/>
    <w:rsid w:val="00605EFE"/>
    <w:rsid w:val="00645F7F"/>
    <w:rsid w:val="00665B81"/>
    <w:rsid w:val="006821B6"/>
    <w:rsid w:val="00683A2C"/>
    <w:rsid w:val="00694B2E"/>
    <w:rsid w:val="006A3469"/>
    <w:rsid w:val="006C4FD1"/>
    <w:rsid w:val="006C5F4C"/>
    <w:rsid w:val="006F5102"/>
    <w:rsid w:val="00700425"/>
    <w:rsid w:val="0071483A"/>
    <w:rsid w:val="00746153"/>
    <w:rsid w:val="00760438"/>
    <w:rsid w:val="0076399B"/>
    <w:rsid w:val="007670F2"/>
    <w:rsid w:val="00775704"/>
    <w:rsid w:val="007831E5"/>
    <w:rsid w:val="007918F9"/>
    <w:rsid w:val="00796A85"/>
    <w:rsid w:val="007A05AF"/>
    <w:rsid w:val="007E2541"/>
    <w:rsid w:val="007F0298"/>
    <w:rsid w:val="00814AA6"/>
    <w:rsid w:val="00822903"/>
    <w:rsid w:val="00871109"/>
    <w:rsid w:val="00873B35"/>
    <w:rsid w:val="00886104"/>
    <w:rsid w:val="008930B6"/>
    <w:rsid w:val="008C1498"/>
    <w:rsid w:val="008E46FD"/>
    <w:rsid w:val="00965B78"/>
    <w:rsid w:val="009720DE"/>
    <w:rsid w:val="00990331"/>
    <w:rsid w:val="009B4955"/>
    <w:rsid w:val="009D0972"/>
    <w:rsid w:val="009D4A30"/>
    <w:rsid w:val="009D59AE"/>
    <w:rsid w:val="009E209D"/>
    <w:rsid w:val="009E64FE"/>
    <w:rsid w:val="009E7BC1"/>
    <w:rsid w:val="00A07B9A"/>
    <w:rsid w:val="00A23E31"/>
    <w:rsid w:val="00A5004A"/>
    <w:rsid w:val="00A71515"/>
    <w:rsid w:val="00A72E2E"/>
    <w:rsid w:val="00A92CE7"/>
    <w:rsid w:val="00AB72AB"/>
    <w:rsid w:val="00AF2F9E"/>
    <w:rsid w:val="00B00BB5"/>
    <w:rsid w:val="00B576FA"/>
    <w:rsid w:val="00B639FB"/>
    <w:rsid w:val="00B77E9B"/>
    <w:rsid w:val="00B90A92"/>
    <w:rsid w:val="00B93A3A"/>
    <w:rsid w:val="00BA0E55"/>
    <w:rsid w:val="00BD497D"/>
    <w:rsid w:val="00BF3DD4"/>
    <w:rsid w:val="00C05805"/>
    <w:rsid w:val="00C076C8"/>
    <w:rsid w:val="00C12C08"/>
    <w:rsid w:val="00C1591A"/>
    <w:rsid w:val="00C22124"/>
    <w:rsid w:val="00C554E2"/>
    <w:rsid w:val="00C8036C"/>
    <w:rsid w:val="00CD1BD4"/>
    <w:rsid w:val="00CE4462"/>
    <w:rsid w:val="00D157E4"/>
    <w:rsid w:val="00D22239"/>
    <w:rsid w:val="00D522E8"/>
    <w:rsid w:val="00D53C28"/>
    <w:rsid w:val="00D542A2"/>
    <w:rsid w:val="00D6696E"/>
    <w:rsid w:val="00D72B35"/>
    <w:rsid w:val="00D9331B"/>
    <w:rsid w:val="00D93573"/>
    <w:rsid w:val="00D94B62"/>
    <w:rsid w:val="00DA70D6"/>
    <w:rsid w:val="00DB018D"/>
    <w:rsid w:val="00DB5184"/>
    <w:rsid w:val="00DD06A7"/>
    <w:rsid w:val="00DF0322"/>
    <w:rsid w:val="00DF2289"/>
    <w:rsid w:val="00E07EEF"/>
    <w:rsid w:val="00E248A7"/>
    <w:rsid w:val="00E2746C"/>
    <w:rsid w:val="00E27EFA"/>
    <w:rsid w:val="00E536B0"/>
    <w:rsid w:val="00E62A6D"/>
    <w:rsid w:val="00E72DCC"/>
    <w:rsid w:val="00EB4164"/>
    <w:rsid w:val="00EB5DE3"/>
    <w:rsid w:val="00EC27CA"/>
    <w:rsid w:val="00EC363E"/>
    <w:rsid w:val="00ED5377"/>
    <w:rsid w:val="00EF4C0F"/>
    <w:rsid w:val="00F12F55"/>
    <w:rsid w:val="00F50AF2"/>
    <w:rsid w:val="00F77A61"/>
    <w:rsid w:val="00FC3104"/>
    <w:rsid w:val="00FC33DC"/>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9C93A7"/>
  <w15:docId w15:val="{356EDF52-D5FC-45D3-A399-FEAB7448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E2"/>
    <w:rPr>
      <w:sz w:val="24"/>
    </w:rPr>
  </w:style>
  <w:style w:type="paragraph" w:styleId="Heading1">
    <w:name w:val="heading 1"/>
    <w:basedOn w:val="Normal"/>
    <w:next w:val="Normal"/>
    <w:qFormat/>
    <w:pPr>
      <w:keepNext/>
      <w:outlineLvl w:val="0"/>
    </w:pPr>
    <w:rPr>
      <w:rFonts w:ascii="Smith&amp;Nephew-Regular" w:hAnsi="Smith&amp;Nephew-Regular"/>
      <w:vanish/>
      <w:color w:val="80808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color w:val="000000"/>
      <w:sz w:val="22"/>
    </w:rPr>
  </w:style>
  <w:style w:type="table" w:styleId="TableGrid">
    <w:name w:val="Table Grid"/>
    <w:basedOn w:val="TableNormal"/>
    <w:rsid w:val="00060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NBodyText">
    <w:name w:val="S&amp;N Body Text"/>
    <w:basedOn w:val="Normal"/>
    <w:pPr>
      <w:spacing w:line="280" w:lineRule="exact"/>
    </w:pPr>
    <w:rPr>
      <w:rFonts w:ascii="Smith&amp;Nephew-Regular" w:hAnsi="Smith&amp;Nephew-Regular"/>
      <w:color w:val="000000"/>
      <w:sz w:val="22"/>
    </w:rPr>
  </w:style>
  <w:style w:type="paragraph" w:styleId="BalloonText">
    <w:name w:val="Balloon Text"/>
    <w:basedOn w:val="Normal"/>
    <w:link w:val="BalloonTextChar"/>
    <w:rsid w:val="007E2541"/>
    <w:rPr>
      <w:rFonts w:ascii="Tahoma" w:hAnsi="Tahoma" w:cs="Tahoma"/>
      <w:sz w:val="16"/>
      <w:szCs w:val="16"/>
    </w:rPr>
  </w:style>
  <w:style w:type="character" w:customStyle="1" w:styleId="BalloonTextChar">
    <w:name w:val="Balloon Text Char"/>
    <w:basedOn w:val="DefaultParagraphFont"/>
    <w:link w:val="BalloonText"/>
    <w:rsid w:val="007E2541"/>
    <w:rPr>
      <w:rFonts w:ascii="Tahoma" w:hAnsi="Tahoma" w:cs="Tahoma"/>
      <w:sz w:val="16"/>
      <w:szCs w:val="16"/>
    </w:rPr>
  </w:style>
  <w:style w:type="paragraph" w:styleId="ListParagraph">
    <w:name w:val="List Paragraph"/>
    <w:basedOn w:val="Normal"/>
    <w:uiPriority w:val="34"/>
    <w:qFormat/>
    <w:rsid w:val="00FF69D9"/>
    <w:pPr>
      <w:ind w:left="720"/>
      <w:contextualSpacing/>
    </w:pPr>
  </w:style>
  <w:style w:type="character" w:styleId="PlaceholderText">
    <w:name w:val="Placeholder Text"/>
    <w:basedOn w:val="DefaultParagraphFont"/>
    <w:uiPriority w:val="99"/>
    <w:semiHidden/>
    <w:rsid w:val="00683A2C"/>
    <w:rPr>
      <w:color w:val="808080"/>
    </w:rPr>
  </w:style>
  <w:style w:type="character" w:styleId="CommentReference">
    <w:name w:val="annotation reference"/>
    <w:basedOn w:val="DefaultParagraphFont"/>
    <w:uiPriority w:val="99"/>
    <w:unhideWhenUsed/>
    <w:rsid w:val="00DD06A7"/>
    <w:rPr>
      <w:sz w:val="16"/>
      <w:szCs w:val="16"/>
    </w:rPr>
  </w:style>
  <w:style w:type="paragraph" w:styleId="CommentText">
    <w:name w:val="annotation text"/>
    <w:basedOn w:val="Normal"/>
    <w:link w:val="CommentTextChar"/>
    <w:uiPriority w:val="99"/>
    <w:unhideWhenUsed/>
    <w:rsid w:val="00DD06A7"/>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DD06A7"/>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2394">
      <w:bodyDiv w:val="1"/>
      <w:marLeft w:val="0"/>
      <w:marRight w:val="0"/>
      <w:marTop w:val="0"/>
      <w:marBottom w:val="0"/>
      <w:divBdr>
        <w:top w:val="none" w:sz="0" w:space="0" w:color="auto"/>
        <w:left w:val="none" w:sz="0" w:space="0" w:color="auto"/>
        <w:bottom w:val="none" w:sz="0" w:space="0" w:color="auto"/>
        <w:right w:val="none" w:sz="0" w:space="0" w:color="auto"/>
      </w:divBdr>
    </w:div>
    <w:div w:id="386226648">
      <w:bodyDiv w:val="1"/>
      <w:marLeft w:val="0"/>
      <w:marRight w:val="0"/>
      <w:marTop w:val="0"/>
      <w:marBottom w:val="0"/>
      <w:divBdr>
        <w:top w:val="none" w:sz="0" w:space="0" w:color="auto"/>
        <w:left w:val="none" w:sz="0" w:space="0" w:color="auto"/>
        <w:bottom w:val="none" w:sz="0" w:space="0" w:color="auto"/>
        <w:right w:val="none" w:sz="0" w:space="0" w:color="auto"/>
      </w:divBdr>
    </w:div>
    <w:div w:id="448939115">
      <w:bodyDiv w:val="1"/>
      <w:marLeft w:val="0"/>
      <w:marRight w:val="0"/>
      <w:marTop w:val="0"/>
      <w:marBottom w:val="0"/>
      <w:divBdr>
        <w:top w:val="none" w:sz="0" w:space="0" w:color="auto"/>
        <w:left w:val="none" w:sz="0" w:space="0" w:color="auto"/>
        <w:bottom w:val="none" w:sz="0" w:space="0" w:color="auto"/>
        <w:right w:val="none" w:sz="0" w:space="0" w:color="auto"/>
      </w:divBdr>
    </w:div>
    <w:div w:id="636767740">
      <w:bodyDiv w:val="1"/>
      <w:marLeft w:val="0"/>
      <w:marRight w:val="0"/>
      <w:marTop w:val="0"/>
      <w:marBottom w:val="0"/>
      <w:divBdr>
        <w:top w:val="none" w:sz="0" w:space="0" w:color="auto"/>
        <w:left w:val="none" w:sz="0" w:space="0" w:color="auto"/>
        <w:bottom w:val="none" w:sz="0" w:space="0" w:color="auto"/>
        <w:right w:val="none" w:sz="0" w:space="0" w:color="auto"/>
      </w:divBdr>
    </w:div>
    <w:div w:id="746683600">
      <w:bodyDiv w:val="1"/>
      <w:marLeft w:val="0"/>
      <w:marRight w:val="0"/>
      <w:marTop w:val="0"/>
      <w:marBottom w:val="0"/>
      <w:divBdr>
        <w:top w:val="none" w:sz="0" w:space="0" w:color="auto"/>
        <w:left w:val="none" w:sz="0" w:space="0" w:color="auto"/>
        <w:bottom w:val="none" w:sz="0" w:space="0" w:color="auto"/>
        <w:right w:val="none" w:sz="0" w:space="0" w:color="auto"/>
      </w:divBdr>
    </w:div>
    <w:div w:id="1073626970">
      <w:bodyDiv w:val="1"/>
      <w:marLeft w:val="0"/>
      <w:marRight w:val="0"/>
      <w:marTop w:val="0"/>
      <w:marBottom w:val="0"/>
      <w:divBdr>
        <w:top w:val="none" w:sz="0" w:space="0" w:color="auto"/>
        <w:left w:val="none" w:sz="0" w:space="0" w:color="auto"/>
        <w:bottom w:val="none" w:sz="0" w:space="0" w:color="auto"/>
        <w:right w:val="none" w:sz="0" w:space="0" w:color="auto"/>
      </w:divBdr>
    </w:div>
    <w:div w:id="1566914712">
      <w:bodyDiv w:val="1"/>
      <w:marLeft w:val="0"/>
      <w:marRight w:val="0"/>
      <w:marTop w:val="0"/>
      <w:marBottom w:val="0"/>
      <w:divBdr>
        <w:top w:val="none" w:sz="0" w:space="0" w:color="auto"/>
        <w:left w:val="none" w:sz="0" w:space="0" w:color="auto"/>
        <w:bottom w:val="none" w:sz="0" w:space="0" w:color="auto"/>
        <w:right w:val="none" w:sz="0" w:space="0" w:color="auto"/>
      </w:divBdr>
    </w:div>
    <w:div w:id="1597131593">
      <w:bodyDiv w:val="1"/>
      <w:marLeft w:val="0"/>
      <w:marRight w:val="0"/>
      <w:marTop w:val="0"/>
      <w:marBottom w:val="0"/>
      <w:divBdr>
        <w:top w:val="none" w:sz="0" w:space="0" w:color="auto"/>
        <w:left w:val="none" w:sz="0" w:space="0" w:color="auto"/>
        <w:bottom w:val="none" w:sz="0" w:space="0" w:color="auto"/>
        <w:right w:val="none" w:sz="0" w:space="0" w:color="auto"/>
      </w:divBdr>
    </w:div>
    <w:div w:id="18527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Memos\smithnewphew%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smithnewphew memo.dot</Template>
  <TotalTime>37</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vt:lpstr>
    </vt:vector>
  </TitlesOfParts>
  <Company>smith&amp;nephew</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Brittany.Anderson@smith-nephew.com</dc:creator>
  <cp:lastModifiedBy>Woodland, Kenneth</cp:lastModifiedBy>
  <cp:revision>6</cp:revision>
  <cp:lastPrinted>2014-07-31T13:20:00Z</cp:lastPrinted>
  <dcterms:created xsi:type="dcterms:W3CDTF">2019-07-01T20:43:00Z</dcterms:created>
  <dcterms:modified xsi:type="dcterms:W3CDTF">2019-08-08T20:58:00Z</dcterms:modified>
</cp:coreProperties>
</file>